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D81" w:rsidRPr="00DA105B" w:rsidRDefault="004C48F9" w:rsidP="00C27630">
      <w:pPr>
        <w:spacing w:after="160" w:line="256" w:lineRule="auto"/>
        <w:jc w:val="center"/>
        <w:rPr>
          <w:rFonts w:ascii="Times New Roman" w:eastAsia="Calibri" w:hAnsi="Times New Roman" w:cs="Times New Roman"/>
        </w:rPr>
      </w:pPr>
      <w:r w:rsidRPr="00DA105B">
        <w:rPr>
          <w:rFonts w:ascii="Times New Roman" w:eastAsia="Arial" w:hAnsi="Times New Roman" w:cs="Times New Roman"/>
          <w:b/>
          <w:bCs/>
        </w:rPr>
        <w:t>STANDARD 2 EDUCATIONAL PROGRAMS</w:t>
      </w:r>
    </w:p>
    <w:p w:rsidR="00017DE3" w:rsidRPr="00DA105B" w:rsidRDefault="004E06BB" w:rsidP="00C27630">
      <w:pPr>
        <w:jc w:val="center"/>
        <w:rPr>
          <w:rFonts w:ascii="Times New Roman" w:eastAsia="Arial" w:hAnsi="Times New Roman" w:cs="Times New Roman"/>
          <w:b/>
          <w:bCs/>
        </w:rPr>
      </w:pPr>
      <w:r>
        <w:rPr>
          <w:rFonts w:ascii="Times New Roman" w:eastAsia="Arial" w:hAnsi="Times New Roman" w:cs="Times New Roman"/>
          <w:b/>
          <w:bCs/>
        </w:rPr>
        <w:t>Nursing Assistant/Home Health Aide (</w:t>
      </w:r>
      <w:r w:rsidR="007F7D81" w:rsidRPr="00DA105B">
        <w:rPr>
          <w:rFonts w:ascii="Times New Roman" w:eastAsia="Arial" w:hAnsi="Times New Roman" w:cs="Times New Roman"/>
          <w:b/>
          <w:bCs/>
        </w:rPr>
        <w:t>NA</w:t>
      </w:r>
      <w:r w:rsidR="005F2DF5" w:rsidRPr="00DA105B">
        <w:rPr>
          <w:rFonts w:ascii="Times New Roman" w:eastAsia="Arial" w:hAnsi="Times New Roman" w:cs="Times New Roman"/>
          <w:b/>
          <w:bCs/>
        </w:rPr>
        <w:t>/</w:t>
      </w:r>
      <w:r w:rsidR="007F7D81" w:rsidRPr="00DA105B">
        <w:rPr>
          <w:rFonts w:ascii="Times New Roman" w:eastAsia="Arial" w:hAnsi="Times New Roman" w:cs="Times New Roman"/>
          <w:b/>
          <w:bCs/>
        </w:rPr>
        <w:t>HHA</w:t>
      </w:r>
    </w:p>
    <w:p w:rsidR="005F2DF5" w:rsidRPr="00DA105B" w:rsidRDefault="005F2DF5" w:rsidP="00527D81">
      <w:pPr>
        <w:rPr>
          <w:rFonts w:ascii="Times New Roman" w:eastAsia="Arial" w:hAnsi="Times New Roman" w:cs="Times New Roman"/>
          <w:b/>
          <w:bCs/>
        </w:rPr>
      </w:pPr>
    </w:p>
    <w:p w:rsidR="005F2DF5" w:rsidRPr="00DA105B" w:rsidRDefault="005F2DF5" w:rsidP="00527D81">
      <w:pPr>
        <w:rPr>
          <w:rFonts w:ascii="Times New Roman" w:hAnsi="Times New Roman" w:cs="Times New Roman"/>
          <w:b/>
        </w:rPr>
      </w:pPr>
      <w:r w:rsidRPr="00DA105B">
        <w:rPr>
          <w:rFonts w:ascii="Times New Roman" w:hAnsi="Times New Roman" w:cs="Times New Roman"/>
          <w:b/>
        </w:rPr>
        <w:t>INTRODUCTION</w:t>
      </w:r>
    </w:p>
    <w:p w:rsidR="00580349" w:rsidRPr="00DA105B" w:rsidRDefault="005F2DF5" w:rsidP="00325991">
      <w:pPr>
        <w:jc w:val="both"/>
        <w:rPr>
          <w:rFonts w:ascii="Times New Roman" w:hAnsi="Times New Roman" w:cs="Times New Roman"/>
        </w:rPr>
      </w:pPr>
      <w:r w:rsidRPr="00DA105B">
        <w:rPr>
          <w:rFonts w:ascii="Times New Roman" w:hAnsi="Times New Roman" w:cs="Times New Roman"/>
        </w:rPr>
        <w:t>Florida Vocational Institute</w:t>
      </w:r>
      <w:r w:rsidR="001D1A5E" w:rsidRPr="00DA105B">
        <w:rPr>
          <w:rFonts w:ascii="Times New Roman" w:hAnsi="Times New Roman" w:cs="Times New Roman"/>
        </w:rPr>
        <w:t xml:space="preserve"> </w:t>
      </w:r>
      <w:r w:rsidR="00580349" w:rsidRPr="00DA105B">
        <w:rPr>
          <w:rFonts w:ascii="Times New Roman" w:hAnsi="Times New Roman" w:cs="Times New Roman"/>
        </w:rPr>
        <w:t xml:space="preserve">opened its doors in 2007 </w:t>
      </w:r>
      <w:r w:rsidR="005149AE">
        <w:rPr>
          <w:rFonts w:ascii="Times New Roman" w:hAnsi="Times New Roman" w:cs="Times New Roman"/>
        </w:rPr>
        <w:t xml:space="preserve">with </w:t>
      </w:r>
      <w:r w:rsidR="005149AE" w:rsidRPr="00DA105B">
        <w:rPr>
          <w:rFonts w:ascii="Times New Roman" w:hAnsi="Times New Roman" w:cs="Times New Roman"/>
        </w:rPr>
        <w:t>the</w:t>
      </w:r>
      <w:r w:rsidR="00580349" w:rsidRPr="00DA105B">
        <w:rPr>
          <w:rFonts w:ascii="Times New Roman" w:hAnsi="Times New Roman" w:cs="Times New Roman"/>
        </w:rPr>
        <w:t xml:space="preserve"> </w:t>
      </w:r>
      <w:r w:rsidR="00DC39E4" w:rsidRPr="00DA105B">
        <w:rPr>
          <w:rFonts w:ascii="Times New Roman" w:hAnsi="Times New Roman" w:cs="Times New Roman"/>
        </w:rPr>
        <w:t xml:space="preserve">Nursing Assistant/ Home Health Aide </w:t>
      </w:r>
      <w:r w:rsidR="00580349" w:rsidRPr="00DA105B">
        <w:rPr>
          <w:rFonts w:ascii="Times New Roman" w:hAnsi="Times New Roman" w:cs="Times New Roman"/>
        </w:rPr>
        <w:t>program</w:t>
      </w:r>
      <w:r w:rsidR="00AB7FC5" w:rsidRPr="00DA105B">
        <w:rPr>
          <w:rFonts w:ascii="Times New Roman" w:hAnsi="Times New Roman" w:cs="Times New Roman"/>
        </w:rPr>
        <w:t xml:space="preserve"> one of the first implemented</w:t>
      </w:r>
      <w:r w:rsidR="00DC39E4" w:rsidRPr="00DA105B">
        <w:rPr>
          <w:rFonts w:ascii="Times New Roman" w:hAnsi="Times New Roman" w:cs="Times New Roman"/>
        </w:rPr>
        <w:t>. This program is designed to train students in all of the relevant aspects of long term patient care under the supervision of a Registered Nurse. Completion of this program prepares graduates to sit for the Certified Nursing Assistant Exam. Students will demonstrate their skills base in a 40-hour clinical practice. Upon completion of this program graduates will be able to possess skills and hands on experience and seek entry level employment as Nursing Assistants and Home Health Aides.</w:t>
      </w:r>
    </w:p>
    <w:p w:rsidR="009E6D2D" w:rsidRPr="00DA105B" w:rsidRDefault="009E6D2D" w:rsidP="009E6D2D">
      <w:pPr>
        <w:rPr>
          <w:rFonts w:ascii="Times New Roman" w:hAnsi="Times New Roman" w:cs="Times New Roman"/>
        </w:rPr>
      </w:pPr>
      <w:r w:rsidRPr="00DA105B">
        <w:rPr>
          <w:rFonts w:ascii="Times New Roman" w:hAnsi="Times New Roman" w:cs="Times New Roman"/>
        </w:rPr>
        <w:t xml:space="preserve">Our goals as School are as follow:  </w:t>
      </w:r>
    </w:p>
    <w:p w:rsidR="009E6D2D" w:rsidRPr="00DA105B" w:rsidRDefault="009E6D2D" w:rsidP="009E6D2D">
      <w:pPr>
        <w:rPr>
          <w:rFonts w:ascii="Times New Roman" w:hAnsi="Times New Roman" w:cs="Times New Roman"/>
        </w:rPr>
      </w:pPr>
      <w:r w:rsidRPr="00DA105B">
        <w:rPr>
          <w:rFonts w:ascii="Times New Roman" w:hAnsi="Times New Roman" w:cs="Times New Roman"/>
        </w:rPr>
        <w:t xml:space="preserve">•       Goal 1. Show the human side of the career by cultivating </w:t>
      </w:r>
      <w:r w:rsidR="009F2848" w:rsidRPr="00DA105B">
        <w:rPr>
          <w:rFonts w:ascii="Times New Roman" w:hAnsi="Times New Roman" w:cs="Times New Roman"/>
        </w:rPr>
        <w:t>in our NA/</w:t>
      </w:r>
      <w:r w:rsidRPr="00DA105B">
        <w:rPr>
          <w:rFonts w:ascii="Times New Roman" w:hAnsi="Times New Roman" w:cs="Times New Roman"/>
        </w:rPr>
        <w:t>HHA the importance of treat</w:t>
      </w:r>
      <w:r w:rsidR="009F2848" w:rsidRPr="00DA105B">
        <w:rPr>
          <w:rFonts w:ascii="Times New Roman" w:hAnsi="Times New Roman" w:cs="Times New Roman"/>
        </w:rPr>
        <w:t>ing</w:t>
      </w:r>
      <w:r w:rsidRPr="00DA105B">
        <w:rPr>
          <w:rFonts w:ascii="Times New Roman" w:hAnsi="Times New Roman" w:cs="Times New Roman"/>
        </w:rPr>
        <w:t xml:space="preserve"> everyone in their care with dignity and humanity – they under</w:t>
      </w:r>
      <w:r w:rsidR="009F2848" w:rsidRPr="00DA105B">
        <w:rPr>
          <w:rFonts w:ascii="Times New Roman" w:hAnsi="Times New Roman" w:cs="Times New Roman"/>
        </w:rPr>
        <w:t>stand their individual needs, sh</w:t>
      </w:r>
      <w:r w:rsidRPr="00DA105B">
        <w:rPr>
          <w:rFonts w:ascii="Times New Roman" w:hAnsi="Times New Roman" w:cs="Times New Roman"/>
        </w:rPr>
        <w:t>ow compassion and sensitivity, and provide care in a way that respects all people equally.</w:t>
      </w:r>
    </w:p>
    <w:p w:rsidR="009E6D2D" w:rsidRPr="00DA105B" w:rsidRDefault="009E6D2D" w:rsidP="009E6D2D">
      <w:pPr>
        <w:rPr>
          <w:rFonts w:ascii="Times New Roman" w:hAnsi="Times New Roman" w:cs="Times New Roman"/>
        </w:rPr>
      </w:pPr>
      <w:r w:rsidRPr="00DA105B">
        <w:rPr>
          <w:rFonts w:ascii="Times New Roman" w:hAnsi="Times New Roman" w:cs="Times New Roman"/>
        </w:rPr>
        <w:t xml:space="preserve">•       Goal 2. Students </w:t>
      </w:r>
      <w:r w:rsidR="00676E0D" w:rsidRPr="00DA105B">
        <w:rPr>
          <w:rFonts w:ascii="Times New Roman" w:hAnsi="Times New Roman" w:cs="Times New Roman"/>
        </w:rPr>
        <w:t xml:space="preserve">will </w:t>
      </w:r>
      <w:r w:rsidR="009F2848" w:rsidRPr="00DA105B">
        <w:rPr>
          <w:rFonts w:ascii="Times New Roman" w:hAnsi="Times New Roman" w:cs="Times New Roman"/>
        </w:rPr>
        <w:t>take responsibility for the care they provide and answer for their own judgments and actions – they carry out these</w:t>
      </w:r>
      <w:r w:rsidR="00A3068D" w:rsidRPr="00DA105B">
        <w:rPr>
          <w:rFonts w:ascii="Times New Roman" w:hAnsi="Times New Roman" w:cs="Times New Roman"/>
        </w:rPr>
        <w:t xml:space="preserve"> actions in a way that is agreeable</w:t>
      </w:r>
      <w:r w:rsidR="009F2848" w:rsidRPr="00DA105B">
        <w:rPr>
          <w:rFonts w:ascii="Times New Roman" w:hAnsi="Times New Roman" w:cs="Times New Roman"/>
        </w:rPr>
        <w:t xml:space="preserve"> with their patients and the </w:t>
      </w:r>
      <w:proofErr w:type="gramStart"/>
      <w:r w:rsidR="009F2848" w:rsidRPr="00DA105B">
        <w:rPr>
          <w:rFonts w:ascii="Times New Roman" w:hAnsi="Times New Roman" w:cs="Times New Roman"/>
        </w:rPr>
        <w:t>families</w:t>
      </w:r>
      <w:proofErr w:type="gramEnd"/>
      <w:r w:rsidR="009F2848" w:rsidRPr="00DA105B">
        <w:rPr>
          <w:rFonts w:ascii="Times New Roman" w:hAnsi="Times New Roman" w:cs="Times New Roman"/>
        </w:rPr>
        <w:t xml:space="preserve"> and </w:t>
      </w:r>
      <w:r w:rsidR="00A3068D" w:rsidRPr="00DA105B">
        <w:rPr>
          <w:rFonts w:ascii="Times New Roman" w:hAnsi="Times New Roman" w:cs="Times New Roman"/>
        </w:rPr>
        <w:t>caregivers</w:t>
      </w:r>
      <w:r w:rsidR="009F2848" w:rsidRPr="00DA105B">
        <w:rPr>
          <w:rFonts w:ascii="Times New Roman" w:hAnsi="Times New Roman" w:cs="Times New Roman"/>
        </w:rPr>
        <w:t xml:space="preserve"> of their patients, and in a way that meets the requirements of their professional bodies and the law</w:t>
      </w:r>
      <w:r w:rsidRPr="00DA105B">
        <w:rPr>
          <w:rFonts w:ascii="Times New Roman" w:hAnsi="Times New Roman" w:cs="Times New Roman"/>
        </w:rPr>
        <w:t>.</w:t>
      </w:r>
    </w:p>
    <w:p w:rsidR="00676E0D" w:rsidRPr="00DA105B" w:rsidRDefault="009E6D2D" w:rsidP="00676E0D">
      <w:pPr>
        <w:rPr>
          <w:rFonts w:ascii="Times New Roman" w:hAnsi="Times New Roman" w:cs="Times New Roman"/>
        </w:rPr>
      </w:pPr>
      <w:r w:rsidRPr="00DA105B">
        <w:rPr>
          <w:rFonts w:ascii="Times New Roman" w:hAnsi="Times New Roman" w:cs="Times New Roman"/>
        </w:rPr>
        <w:t>•       Goal 3. Students wi</w:t>
      </w:r>
      <w:r w:rsidR="00676E0D" w:rsidRPr="00DA105B">
        <w:rPr>
          <w:rFonts w:ascii="Times New Roman" w:hAnsi="Times New Roman" w:cs="Times New Roman"/>
        </w:rPr>
        <w:t>ll use critical thinking skills to manage risk, are vigilant about risk, and help to keep everyone safe in the places they receive health care.</w:t>
      </w:r>
    </w:p>
    <w:p w:rsidR="00DC39E4" w:rsidRPr="00DA105B" w:rsidRDefault="009E6D2D" w:rsidP="009E6D2D">
      <w:pPr>
        <w:rPr>
          <w:rFonts w:ascii="Times New Roman" w:hAnsi="Times New Roman" w:cs="Times New Roman"/>
        </w:rPr>
      </w:pPr>
      <w:r w:rsidRPr="00DA105B">
        <w:rPr>
          <w:rFonts w:ascii="Times New Roman" w:hAnsi="Times New Roman" w:cs="Times New Roman"/>
        </w:rPr>
        <w:t>•       Goal 4. Students will model professionalism.</w:t>
      </w:r>
    </w:p>
    <w:p w:rsidR="00DC39E4" w:rsidRPr="00DA105B" w:rsidRDefault="00DC39E4" w:rsidP="00DC39E4">
      <w:pPr>
        <w:rPr>
          <w:rFonts w:ascii="Times New Roman" w:hAnsi="Times New Roman" w:cs="Times New Roman"/>
          <w:b/>
        </w:rPr>
      </w:pPr>
    </w:p>
    <w:p w:rsidR="00DC39E4" w:rsidRPr="00DA105B" w:rsidRDefault="00DA105B" w:rsidP="00DC39E4">
      <w:pPr>
        <w:rPr>
          <w:rFonts w:ascii="Times New Roman" w:hAnsi="Times New Roman" w:cs="Times New Roman"/>
          <w:b/>
        </w:rPr>
      </w:pPr>
      <w:r w:rsidRPr="00DA105B">
        <w:rPr>
          <w:rFonts w:ascii="Times New Roman" w:hAnsi="Times New Roman" w:cs="Times New Roman"/>
          <w:b/>
        </w:rPr>
        <w:t>ANALYSIS:</w:t>
      </w:r>
    </w:p>
    <w:p w:rsidR="00DC39E4" w:rsidRPr="00DA105B" w:rsidRDefault="00DC39E4" w:rsidP="00DC39E4">
      <w:pPr>
        <w:rPr>
          <w:rFonts w:ascii="Times New Roman" w:hAnsi="Times New Roman" w:cs="Times New Roman"/>
        </w:rPr>
      </w:pPr>
      <w:r w:rsidRPr="00DA105B">
        <w:rPr>
          <w:rFonts w:ascii="Times New Roman" w:hAnsi="Times New Roman" w:cs="Times New Roman"/>
        </w:rPr>
        <w:t xml:space="preserve">Admission policies are administered uniformly at all programs. Prospective students seeking admission to </w:t>
      </w:r>
      <w:r w:rsidR="0096010F">
        <w:rPr>
          <w:rFonts w:ascii="Times New Roman" w:hAnsi="Times New Roman" w:cs="Times New Roman"/>
        </w:rPr>
        <w:t>Florida Vocational Institute (</w:t>
      </w:r>
      <w:r w:rsidR="00676E0D" w:rsidRPr="00DA105B">
        <w:rPr>
          <w:rFonts w:ascii="Times New Roman" w:hAnsi="Times New Roman" w:cs="Times New Roman"/>
        </w:rPr>
        <w:t>FVI</w:t>
      </w:r>
      <w:r w:rsidR="0096010F">
        <w:rPr>
          <w:rFonts w:ascii="Times New Roman" w:hAnsi="Times New Roman" w:cs="Times New Roman"/>
        </w:rPr>
        <w:t>)</w:t>
      </w:r>
      <w:r w:rsidR="00676E0D" w:rsidRPr="00DA105B">
        <w:rPr>
          <w:rFonts w:ascii="Times New Roman" w:hAnsi="Times New Roman" w:cs="Times New Roman"/>
        </w:rPr>
        <w:t xml:space="preserve"> are</w:t>
      </w:r>
      <w:r w:rsidRPr="00DA105B">
        <w:rPr>
          <w:rFonts w:ascii="Times New Roman" w:hAnsi="Times New Roman" w:cs="Times New Roman"/>
        </w:rPr>
        <w:t xml:space="preserve"> required to meet the admission requirement standards for the program in which they are requesting entry. Admission processes and requirements are clearly stated and made available to students prior to enrollment. These policies are published in the </w:t>
      </w:r>
      <w:r w:rsidR="009E6D2D" w:rsidRPr="00DA105B">
        <w:rPr>
          <w:rFonts w:ascii="Times New Roman" w:hAnsi="Times New Roman" w:cs="Times New Roman"/>
        </w:rPr>
        <w:t>FVI</w:t>
      </w:r>
      <w:r w:rsidRPr="00DA105B">
        <w:rPr>
          <w:rFonts w:ascii="Times New Roman" w:hAnsi="Times New Roman" w:cs="Times New Roman"/>
        </w:rPr>
        <w:t xml:space="preserve"> Student Catalog/ Handbook which also specifies requirements for admissions under Ability to Benefit, admission procedures, and types of enrollment. This handbook is available through a printed document or electronic access at </w:t>
      </w:r>
      <w:hyperlink r:id="rId6" w:history="1">
        <w:r w:rsidR="00676E0D" w:rsidRPr="00DA105B">
          <w:rPr>
            <w:rStyle w:val="Hyperlink"/>
            <w:rFonts w:ascii="Times New Roman" w:hAnsi="Times New Roman" w:cs="Times New Roman"/>
          </w:rPr>
          <w:t>www.fvi.edu</w:t>
        </w:r>
      </w:hyperlink>
      <w:r w:rsidR="00676E0D" w:rsidRPr="00DA105B">
        <w:rPr>
          <w:rFonts w:ascii="Times New Roman" w:hAnsi="Times New Roman" w:cs="Times New Roman"/>
        </w:rPr>
        <w:t xml:space="preserve">. </w:t>
      </w:r>
      <w:r w:rsidRPr="00DA105B">
        <w:rPr>
          <w:rFonts w:ascii="Times New Roman" w:hAnsi="Times New Roman" w:cs="Times New Roman"/>
        </w:rPr>
        <w:t xml:space="preserve"> </w:t>
      </w:r>
      <w:r w:rsidR="00676E0D" w:rsidRPr="00DA105B">
        <w:rPr>
          <w:rFonts w:ascii="Times New Roman" w:hAnsi="Times New Roman" w:cs="Times New Roman"/>
        </w:rPr>
        <w:t>Admission</w:t>
      </w:r>
      <w:r w:rsidRPr="00DA105B">
        <w:rPr>
          <w:rFonts w:ascii="Times New Roman" w:hAnsi="Times New Roman" w:cs="Times New Roman"/>
        </w:rPr>
        <w:t xml:space="preserve"> information is made available to prospective students in recruitment materials, program brochures, and the </w:t>
      </w:r>
      <w:r w:rsidR="00676E0D" w:rsidRPr="00DA105B">
        <w:rPr>
          <w:rFonts w:ascii="Times New Roman" w:hAnsi="Times New Roman" w:cs="Times New Roman"/>
        </w:rPr>
        <w:t>FVI</w:t>
      </w:r>
      <w:r w:rsidRPr="00DA105B">
        <w:rPr>
          <w:rFonts w:ascii="Times New Roman" w:hAnsi="Times New Roman" w:cs="Times New Roman"/>
        </w:rPr>
        <w:t xml:space="preserve"> website. Program applicants also receive policy and procedure information during orientation.</w:t>
      </w:r>
    </w:p>
    <w:p w:rsidR="00DA105B" w:rsidRPr="00DA105B" w:rsidRDefault="00DA105B" w:rsidP="00DC39E4">
      <w:pPr>
        <w:rPr>
          <w:rFonts w:ascii="Times New Roman" w:hAnsi="Times New Roman" w:cs="Times New Roman"/>
        </w:rPr>
      </w:pPr>
    </w:p>
    <w:p w:rsidR="00BD26E3" w:rsidRDefault="00BD26E3" w:rsidP="00DA105B">
      <w:pPr>
        <w:rPr>
          <w:rFonts w:ascii="Times New Roman" w:hAnsi="Times New Roman" w:cs="Times New Roman"/>
          <w:b/>
        </w:rPr>
      </w:pPr>
    </w:p>
    <w:p w:rsidR="00DA105B" w:rsidRPr="00DA105B" w:rsidRDefault="00DA105B" w:rsidP="00DA105B">
      <w:pPr>
        <w:rPr>
          <w:rFonts w:ascii="Times New Roman" w:hAnsi="Times New Roman" w:cs="Times New Roman"/>
          <w:b/>
        </w:rPr>
      </w:pPr>
      <w:r w:rsidRPr="00DA105B">
        <w:rPr>
          <w:rFonts w:ascii="Times New Roman" w:hAnsi="Times New Roman" w:cs="Times New Roman"/>
          <w:b/>
        </w:rPr>
        <w:lastRenderedPageBreak/>
        <w:t xml:space="preserve">CHALLENGES AND PROPOSED SOLUTIONS: </w:t>
      </w:r>
    </w:p>
    <w:p w:rsidR="00DA105B" w:rsidRPr="00DA105B" w:rsidRDefault="00DA105B" w:rsidP="00BD26E3">
      <w:pPr>
        <w:jc w:val="both"/>
        <w:rPr>
          <w:rFonts w:ascii="Times New Roman" w:hAnsi="Times New Roman" w:cs="Times New Roman"/>
        </w:rPr>
      </w:pPr>
      <w:r w:rsidRPr="00DA105B">
        <w:rPr>
          <w:rFonts w:ascii="Times New Roman" w:hAnsi="Times New Roman" w:cs="Times New Roman"/>
        </w:rPr>
        <w:t>In the 2007 fiscal year, FVI merged to form one Vocational education center. In 2015 FVI reorganized policies and procedures</w:t>
      </w:r>
      <w:r w:rsidR="0096010F">
        <w:rPr>
          <w:rFonts w:ascii="Times New Roman" w:hAnsi="Times New Roman" w:cs="Times New Roman"/>
        </w:rPr>
        <w:t>.</w:t>
      </w:r>
      <w:r w:rsidRPr="00DA105B">
        <w:rPr>
          <w:rFonts w:ascii="Times New Roman" w:hAnsi="Times New Roman" w:cs="Times New Roman"/>
        </w:rPr>
        <w:t xml:space="preserve"> </w:t>
      </w:r>
      <w:r w:rsidR="0096010F">
        <w:rPr>
          <w:rFonts w:ascii="Times New Roman" w:hAnsi="Times New Roman" w:cs="Times New Roman"/>
        </w:rPr>
        <w:t>T</w:t>
      </w:r>
      <w:r w:rsidRPr="00DA105B">
        <w:rPr>
          <w:rFonts w:ascii="Times New Roman" w:hAnsi="Times New Roman" w:cs="Times New Roman"/>
        </w:rPr>
        <w:t xml:space="preserve">his reorganization has impacted the admission/recruiting, programs and instruction of the educational programs. The committee </w:t>
      </w:r>
      <w:r w:rsidR="005149AE" w:rsidRPr="00DA105B">
        <w:rPr>
          <w:rFonts w:ascii="Times New Roman" w:hAnsi="Times New Roman" w:cs="Times New Roman"/>
        </w:rPr>
        <w:t>design</w:t>
      </w:r>
      <w:r w:rsidR="005149AE">
        <w:rPr>
          <w:rFonts w:ascii="Times New Roman" w:hAnsi="Times New Roman" w:cs="Times New Roman"/>
        </w:rPr>
        <w:t>ee</w:t>
      </w:r>
      <w:r w:rsidR="005149AE" w:rsidRPr="00DA105B">
        <w:rPr>
          <w:rFonts w:ascii="Times New Roman" w:hAnsi="Times New Roman" w:cs="Times New Roman"/>
        </w:rPr>
        <w:t xml:space="preserve"> appointed</w:t>
      </w:r>
      <w:r w:rsidRPr="00DA105B">
        <w:rPr>
          <w:rFonts w:ascii="Times New Roman" w:hAnsi="Times New Roman" w:cs="Times New Roman"/>
        </w:rPr>
        <w:t xml:space="preserve"> to draft and evaluate </w:t>
      </w:r>
      <w:r w:rsidR="00801E80">
        <w:rPr>
          <w:rFonts w:ascii="Times New Roman" w:hAnsi="Times New Roman" w:cs="Times New Roman"/>
        </w:rPr>
        <w:t>the</w:t>
      </w:r>
      <w:r w:rsidRPr="00DA105B">
        <w:rPr>
          <w:rFonts w:ascii="Times New Roman" w:hAnsi="Times New Roman" w:cs="Times New Roman"/>
        </w:rPr>
        <w:t xml:space="preserve"> Standard 2 Educational Programs found that all programs within FVI </w:t>
      </w:r>
      <w:r w:rsidR="0096010F">
        <w:rPr>
          <w:rFonts w:ascii="Times New Roman" w:hAnsi="Times New Roman" w:cs="Times New Roman"/>
        </w:rPr>
        <w:t>are</w:t>
      </w:r>
      <w:r w:rsidRPr="00DA105B">
        <w:rPr>
          <w:rFonts w:ascii="Times New Roman" w:hAnsi="Times New Roman" w:cs="Times New Roman"/>
        </w:rPr>
        <w:t xml:space="preserve"> in compliance with the Council on Occupational Education criteria as stated in Standard 2 of the Self-Study Manual. The committee found no areas where continued compliance may be difficult to maintain. </w:t>
      </w:r>
    </w:p>
    <w:p w:rsidR="00DA105B" w:rsidRPr="00DA105B" w:rsidRDefault="0096010F" w:rsidP="00BD26E3">
      <w:pPr>
        <w:jc w:val="both"/>
        <w:rPr>
          <w:rFonts w:ascii="Times New Roman" w:hAnsi="Times New Roman" w:cs="Times New Roman"/>
        </w:rPr>
      </w:pPr>
      <w:r>
        <w:rPr>
          <w:rFonts w:ascii="Times New Roman" w:hAnsi="Times New Roman" w:cs="Times New Roman"/>
        </w:rPr>
        <w:t xml:space="preserve">Program Directors and </w:t>
      </w:r>
      <w:r w:rsidR="005149AE">
        <w:rPr>
          <w:rFonts w:ascii="Times New Roman" w:hAnsi="Times New Roman" w:cs="Times New Roman"/>
        </w:rPr>
        <w:t xml:space="preserve">management </w:t>
      </w:r>
      <w:r w:rsidR="005149AE" w:rsidRPr="00DA105B">
        <w:rPr>
          <w:rFonts w:ascii="Times New Roman" w:hAnsi="Times New Roman" w:cs="Times New Roman"/>
        </w:rPr>
        <w:t>recognize</w:t>
      </w:r>
      <w:r w:rsidR="00DA105B" w:rsidRPr="00DA105B">
        <w:rPr>
          <w:rFonts w:ascii="Times New Roman" w:hAnsi="Times New Roman" w:cs="Times New Roman"/>
        </w:rPr>
        <w:t xml:space="preserve"> the need to continually upgrade and expand equipment and materials in order to provide skills training that simulate on-the-job experiences as closely as possible. Renewing old partnerships and forging new partnerships with business and industry to acquire new or recently retired equipment is one way of keeping laboratory equipment current. Another possible solution is for faculty to be involved in taking courses related to the subject matter they teach and which enrich their professional profiles. </w:t>
      </w:r>
    </w:p>
    <w:p w:rsidR="00DA105B" w:rsidRPr="00DA105B" w:rsidRDefault="00DA105B" w:rsidP="00BD26E3">
      <w:pPr>
        <w:jc w:val="both"/>
        <w:rPr>
          <w:rFonts w:ascii="Times New Roman" w:hAnsi="Times New Roman" w:cs="Times New Roman"/>
        </w:rPr>
      </w:pPr>
      <w:r w:rsidRPr="00DA105B">
        <w:rPr>
          <w:rFonts w:ascii="Times New Roman" w:hAnsi="Times New Roman" w:cs="Times New Roman"/>
        </w:rPr>
        <w:t xml:space="preserve">FVI realizes the challenge of recruiting, enrolling and retaining new students during a time of high wage increases and the availability of jobs in the skilled sector. Faculty and staff have become creative with respect to recruitment activities, training schedules, and the offering of evening courses in order to attract new students. The Institution continuously strives to strengthen partnerships with business and industry to train the employed to a higher skill and/or certification level. </w:t>
      </w:r>
    </w:p>
    <w:p w:rsidR="00DA105B" w:rsidRPr="00DA105B" w:rsidRDefault="00DA105B" w:rsidP="00BD26E3">
      <w:pPr>
        <w:jc w:val="both"/>
        <w:rPr>
          <w:rFonts w:ascii="Times New Roman" w:hAnsi="Times New Roman" w:cs="Times New Roman"/>
        </w:rPr>
      </w:pPr>
    </w:p>
    <w:p w:rsidR="00DA105B" w:rsidRPr="00DA105B" w:rsidRDefault="00DA105B" w:rsidP="00BD26E3">
      <w:pPr>
        <w:jc w:val="both"/>
        <w:rPr>
          <w:rFonts w:ascii="Times New Roman" w:hAnsi="Times New Roman" w:cs="Times New Roman"/>
          <w:b/>
        </w:rPr>
      </w:pPr>
      <w:r w:rsidRPr="00DA105B">
        <w:rPr>
          <w:rFonts w:ascii="Times New Roman" w:hAnsi="Times New Roman" w:cs="Times New Roman"/>
          <w:b/>
        </w:rPr>
        <w:t xml:space="preserve">SUMMARY </w:t>
      </w:r>
    </w:p>
    <w:p w:rsidR="00DA105B" w:rsidRDefault="00DA105B" w:rsidP="00BD26E3">
      <w:pPr>
        <w:jc w:val="both"/>
        <w:rPr>
          <w:rFonts w:ascii="Times New Roman" w:hAnsi="Times New Roman" w:cs="Times New Roman"/>
        </w:rPr>
      </w:pPr>
      <w:r w:rsidRPr="00DA105B">
        <w:rPr>
          <w:rFonts w:ascii="Times New Roman" w:hAnsi="Times New Roman" w:cs="Times New Roman"/>
        </w:rPr>
        <w:t>Since the inception of the NAHHA program in 2007 at FVI, we have graduated a great number of qualified healthcare professionals. As a reflection of our institutional mission, it is difficult to walk into any Medical area without encountering a FVI graduate from the NAHHA program.</w:t>
      </w:r>
    </w:p>
    <w:p w:rsidR="004C48F9" w:rsidRPr="00DA105B" w:rsidRDefault="004C48F9" w:rsidP="00DA105B">
      <w:pPr>
        <w:rPr>
          <w:rFonts w:ascii="Times New Roman" w:hAnsi="Times New Roman" w:cs="Times New Roman"/>
        </w:rPr>
      </w:pPr>
    </w:p>
    <w:p w:rsidR="00DA105B" w:rsidRPr="004C48F9" w:rsidRDefault="00DA105B" w:rsidP="004C48F9">
      <w:pPr>
        <w:jc w:val="center"/>
        <w:rPr>
          <w:rFonts w:ascii="Times New Roman" w:hAnsi="Times New Roman" w:cs="Times New Roman"/>
          <w:b/>
        </w:rPr>
      </w:pPr>
      <w:r w:rsidRPr="004C48F9">
        <w:rPr>
          <w:rFonts w:ascii="Times New Roman" w:hAnsi="Times New Roman" w:cs="Times New Roman"/>
          <w:b/>
        </w:rPr>
        <w:t xml:space="preserve">STANDARD 2 </w:t>
      </w:r>
      <w:proofErr w:type="gramStart"/>
      <w:r w:rsidR="00BD26E3">
        <w:rPr>
          <w:rFonts w:ascii="Times New Roman" w:hAnsi="Times New Roman" w:cs="Times New Roman"/>
          <w:b/>
        </w:rPr>
        <w:t>COMPOSITE</w:t>
      </w:r>
      <w:proofErr w:type="gramEnd"/>
    </w:p>
    <w:p w:rsidR="00DA105B" w:rsidRDefault="004E06BB" w:rsidP="004E06BB">
      <w:pPr>
        <w:jc w:val="center"/>
        <w:rPr>
          <w:rFonts w:ascii="Times New Roman" w:hAnsi="Times New Roman" w:cs="Times New Roman"/>
          <w:b/>
        </w:rPr>
      </w:pPr>
      <w:r>
        <w:rPr>
          <w:rFonts w:ascii="Times New Roman" w:hAnsi="Times New Roman" w:cs="Times New Roman"/>
          <w:b/>
        </w:rPr>
        <w:t xml:space="preserve">                </w:t>
      </w:r>
      <w:r w:rsidR="00DA105B" w:rsidRPr="004C48F9">
        <w:rPr>
          <w:rFonts w:ascii="Times New Roman" w:hAnsi="Times New Roman" w:cs="Times New Roman"/>
          <w:b/>
        </w:rPr>
        <w:t>EDUCATIONAL PROGRAMS</w:t>
      </w:r>
      <w:r w:rsidR="004C48F9">
        <w:rPr>
          <w:rFonts w:ascii="Times New Roman" w:hAnsi="Times New Roman" w:cs="Times New Roman"/>
          <w:b/>
        </w:rPr>
        <w:t xml:space="preserve"> </w:t>
      </w:r>
    </w:p>
    <w:p w:rsidR="004E06BB" w:rsidRPr="004C48F9" w:rsidRDefault="004E06BB" w:rsidP="004E06BB">
      <w:pPr>
        <w:jc w:val="center"/>
        <w:rPr>
          <w:rFonts w:ascii="Times New Roman" w:hAnsi="Times New Roman" w:cs="Times New Roman"/>
          <w:b/>
        </w:rPr>
      </w:pPr>
      <w:r>
        <w:rPr>
          <w:rFonts w:ascii="Times New Roman" w:hAnsi="Times New Roman" w:cs="Times New Roman"/>
          <w:b/>
        </w:rPr>
        <w:t>Nursing Assistant/Home Health Aide</w:t>
      </w:r>
    </w:p>
    <w:p w:rsidR="00DA105B" w:rsidRPr="00DA105B" w:rsidRDefault="00DA105B" w:rsidP="00DA105B">
      <w:pPr>
        <w:rPr>
          <w:rFonts w:ascii="Times New Roman" w:hAnsi="Times New Roman" w:cs="Times New Roman"/>
        </w:rPr>
      </w:pPr>
    </w:p>
    <w:p w:rsidR="00DA105B" w:rsidRPr="00DA105B" w:rsidRDefault="00DA105B" w:rsidP="00DA105B">
      <w:pPr>
        <w:spacing w:after="0"/>
        <w:rPr>
          <w:rFonts w:ascii="Times New Roman" w:hAnsi="Times New Roman" w:cs="Times New Roman"/>
          <w:b/>
        </w:rPr>
      </w:pPr>
      <w:r w:rsidRPr="00DA105B">
        <w:rPr>
          <w:rFonts w:ascii="Times New Roman" w:hAnsi="Times New Roman" w:cs="Times New Roman"/>
          <w:b/>
        </w:rPr>
        <w:t>ADMISSIONS/RECRUITING</w:t>
      </w:r>
    </w:p>
    <w:p w:rsidR="00DA105B" w:rsidRPr="00DA105B" w:rsidRDefault="00DA105B" w:rsidP="00DA105B">
      <w:pPr>
        <w:spacing w:after="0"/>
        <w:rPr>
          <w:rFonts w:ascii="Times New Roman" w:hAnsi="Times New Roman" w:cs="Times New Roman"/>
          <w:b/>
        </w:rPr>
      </w:pPr>
      <w:r w:rsidRPr="00DA105B">
        <w:rPr>
          <w:rFonts w:ascii="Times New Roman" w:hAnsi="Times New Roman" w:cs="Times New Roman"/>
          <w:b/>
        </w:rPr>
        <w:t>The institution’s admissions policies and processes are</w:t>
      </w:r>
      <w:proofErr w:type="gramStart"/>
      <w:r w:rsidRPr="00DA105B">
        <w:rPr>
          <w:rFonts w:ascii="Times New Roman" w:hAnsi="Times New Roman" w:cs="Times New Roman"/>
          <w:b/>
        </w:rPr>
        <w:t>:1</w:t>
      </w:r>
      <w:proofErr w:type="gramEnd"/>
      <w:r w:rsidRPr="00DA105B">
        <w:rPr>
          <w:rFonts w:ascii="Times New Roman" w:hAnsi="Times New Roman" w:cs="Times New Roman"/>
          <w:b/>
        </w:rPr>
        <w:t>.</w:t>
      </w:r>
      <w:r w:rsidRPr="00DA105B">
        <w:rPr>
          <w:rFonts w:ascii="Times New Roman" w:hAnsi="Times New Roman" w:cs="Times New Roman"/>
          <w:b/>
        </w:rPr>
        <w:tab/>
        <w:t>Published;</w:t>
      </w:r>
    </w:p>
    <w:p w:rsidR="00DA105B" w:rsidRPr="00DA105B" w:rsidRDefault="00DA105B" w:rsidP="00DA105B">
      <w:pPr>
        <w:spacing w:after="0"/>
        <w:rPr>
          <w:rFonts w:ascii="Times New Roman" w:hAnsi="Times New Roman" w:cs="Times New Roman"/>
          <w:b/>
        </w:rPr>
      </w:pPr>
      <w:r w:rsidRPr="00DA105B">
        <w:rPr>
          <w:rFonts w:ascii="Times New Roman" w:hAnsi="Times New Roman" w:cs="Times New Roman"/>
          <w:b/>
        </w:rPr>
        <w:t>2.</w:t>
      </w:r>
      <w:r w:rsidRPr="00DA105B">
        <w:rPr>
          <w:rFonts w:ascii="Times New Roman" w:hAnsi="Times New Roman" w:cs="Times New Roman"/>
          <w:b/>
        </w:rPr>
        <w:tab/>
        <w:t xml:space="preserve"> Clearly stated;</w:t>
      </w:r>
    </w:p>
    <w:p w:rsidR="00DA105B" w:rsidRPr="00DA105B" w:rsidRDefault="00DA105B" w:rsidP="00DA105B">
      <w:pPr>
        <w:spacing w:after="0"/>
        <w:rPr>
          <w:rFonts w:ascii="Times New Roman" w:hAnsi="Times New Roman" w:cs="Times New Roman"/>
          <w:b/>
        </w:rPr>
      </w:pPr>
      <w:r w:rsidRPr="00DA105B">
        <w:rPr>
          <w:rFonts w:ascii="Times New Roman" w:hAnsi="Times New Roman" w:cs="Times New Roman"/>
          <w:b/>
        </w:rPr>
        <w:t>3.</w:t>
      </w:r>
      <w:r w:rsidRPr="00DA105B">
        <w:rPr>
          <w:rFonts w:ascii="Times New Roman" w:hAnsi="Times New Roman" w:cs="Times New Roman"/>
          <w:b/>
        </w:rPr>
        <w:tab/>
        <w:t>Consistently communicated to student</w:t>
      </w:r>
    </w:p>
    <w:p w:rsidR="00DA105B" w:rsidRPr="00DA105B" w:rsidRDefault="00DA105B" w:rsidP="00DA105B">
      <w:pPr>
        <w:spacing w:after="0"/>
        <w:rPr>
          <w:rFonts w:ascii="Times New Roman" w:hAnsi="Times New Roman" w:cs="Times New Roman"/>
          <w:b/>
        </w:rPr>
      </w:pPr>
      <w:r w:rsidRPr="00DA105B">
        <w:rPr>
          <w:rFonts w:ascii="Times New Roman" w:hAnsi="Times New Roman" w:cs="Times New Roman"/>
          <w:b/>
        </w:rPr>
        <w:t>4.</w:t>
      </w:r>
      <w:r w:rsidRPr="00DA105B">
        <w:rPr>
          <w:rFonts w:ascii="Times New Roman" w:hAnsi="Times New Roman" w:cs="Times New Roman"/>
          <w:b/>
        </w:rPr>
        <w:tab/>
        <w:t>Made available to students prior to enrollment; and,</w:t>
      </w:r>
    </w:p>
    <w:p w:rsidR="00DA105B" w:rsidRPr="00DA105B" w:rsidRDefault="00DA105B" w:rsidP="00DA105B">
      <w:pPr>
        <w:spacing w:after="0"/>
        <w:rPr>
          <w:rFonts w:ascii="Times New Roman" w:hAnsi="Times New Roman" w:cs="Times New Roman"/>
          <w:b/>
        </w:rPr>
      </w:pPr>
      <w:r w:rsidRPr="00DA105B">
        <w:rPr>
          <w:rFonts w:ascii="Times New Roman" w:hAnsi="Times New Roman" w:cs="Times New Roman"/>
          <w:b/>
        </w:rPr>
        <w:t>5.</w:t>
      </w:r>
      <w:r w:rsidRPr="00DA105B">
        <w:rPr>
          <w:rFonts w:ascii="Times New Roman" w:hAnsi="Times New Roman" w:cs="Times New Roman"/>
          <w:b/>
        </w:rPr>
        <w:tab/>
        <w:t>Any changes to these publications are communicated in a timely manner.</w:t>
      </w:r>
    </w:p>
    <w:p w:rsidR="00DA105B" w:rsidRPr="00DA105B" w:rsidRDefault="00DA105B" w:rsidP="00DC39E4">
      <w:pPr>
        <w:rPr>
          <w:rFonts w:ascii="Times New Roman" w:hAnsi="Times New Roman" w:cs="Times New Roman"/>
        </w:rPr>
      </w:pPr>
    </w:p>
    <w:p w:rsidR="00DA105B" w:rsidRPr="00DA105B" w:rsidRDefault="00DA105B" w:rsidP="00BD26E3">
      <w:pPr>
        <w:jc w:val="both"/>
        <w:rPr>
          <w:rFonts w:ascii="Times New Roman" w:hAnsi="Times New Roman" w:cs="Times New Roman"/>
        </w:rPr>
      </w:pPr>
      <w:r w:rsidRPr="00DA105B">
        <w:rPr>
          <w:rFonts w:ascii="Times New Roman" w:hAnsi="Times New Roman" w:cs="Times New Roman"/>
        </w:rPr>
        <w:lastRenderedPageBreak/>
        <w:t xml:space="preserve">Florida Vocational Institute has clearly started admissions policies and process that are published in School Catalog and on the school’s official school website under the consumer information section. FVI affirms a policy of equal employment opportunity, equal educational opportunity, nondiscrimination in the provision of educational training to the public and administrating all educational services.  The School is open to all students without regard to race, color, religion, age, sex, creed, national origin, sexual orientation, physical or mental disability, marital status or other factors which cannot be lawfully considered for an employment decision. </w:t>
      </w:r>
    </w:p>
    <w:p w:rsidR="00DA105B" w:rsidRDefault="00DA105B" w:rsidP="00BD26E3">
      <w:pPr>
        <w:jc w:val="both"/>
        <w:rPr>
          <w:rFonts w:ascii="Times New Roman" w:hAnsi="Times New Roman" w:cs="Times New Roman"/>
        </w:rPr>
      </w:pPr>
      <w:r w:rsidRPr="00DA105B">
        <w:rPr>
          <w:rFonts w:ascii="Times New Roman" w:hAnsi="Times New Roman" w:cs="Times New Roman"/>
        </w:rPr>
        <w:t xml:space="preserve">All of the above-mentioned policies, as well as our admissions requirements are published and available for all students to see in the School Catalog. It is distributed to every applicant before enrolling. Any changes made to the catalog are communicated in a timely manner and published on the school’s official website.  Initially, any changes are provided to current students through the faculty.  Changes, most often will affect new students rather than current students.  </w:t>
      </w:r>
    </w:p>
    <w:p w:rsidR="00DC39E4" w:rsidRPr="00DA105B" w:rsidRDefault="00676E0D" w:rsidP="00BD26E3">
      <w:pPr>
        <w:jc w:val="both"/>
        <w:rPr>
          <w:rFonts w:ascii="Times New Roman" w:hAnsi="Times New Roman" w:cs="Times New Roman"/>
        </w:rPr>
      </w:pPr>
      <w:r w:rsidRPr="00DA105B">
        <w:rPr>
          <w:rFonts w:ascii="Times New Roman" w:hAnsi="Times New Roman" w:cs="Times New Roman"/>
        </w:rPr>
        <w:t xml:space="preserve">The NA/HHA </w:t>
      </w:r>
      <w:r w:rsidR="00A00FDB" w:rsidRPr="00DA105B">
        <w:rPr>
          <w:rFonts w:ascii="Times New Roman" w:hAnsi="Times New Roman" w:cs="Times New Roman"/>
        </w:rPr>
        <w:t>Program requires</w:t>
      </w:r>
      <w:r w:rsidRPr="00DA105B">
        <w:rPr>
          <w:rFonts w:ascii="Times New Roman" w:hAnsi="Times New Roman" w:cs="Times New Roman"/>
        </w:rPr>
        <w:t xml:space="preserve"> applicants to be at least 17 years of age or older when he or she begins the program of study but requires that the student be at least eighteen years of age at the time the externship rotation be</w:t>
      </w:r>
      <w:r w:rsidR="00DA105B" w:rsidRPr="00DA105B">
        <w:rPr>
          <w:rFonts w:ascii="Times New Roman" w:hAnsi="Times New Roman" w:cs="Times New Roman"/>
        </w:rPr>
        <w:t>gins as outlined in the catalog.</w:t>
      </w:r>
    </w:p>
    <w:p w:rsidR="00DA105B" w:rsidRDefault="00DA105B" w:rsidP="00A00FDB">
      <w:pPr>
        <w:spacing w:after="160" w:line="259" w:lineRule="auto"/>
        <w:jc w:val="both"/>
        <w:rPr>
          <w:rFonts w:ascii="Times New Roman" w:eastAsia="Times New Roman" w:hAnsi="Times New Roman" w:cs="Times New Roman"/>
        </w:rPr>
      </w:pPr>
    </w:p>
    <w:p w:rsidR="00DA105B" w:rsidRPr="00DA105B" w:rsidRDefault="00DA105B" w:rsidP="00DA105B">
      <w:pPr>
        <w:spacing w:after="160" w:line="259" w:lineRule="auto"/>
        <w:jc w:val="both"/>
        <w:rPr>
          <w:rFonts w:ascii="Times New Roman" w:eastAsia="Times New Roman" w:hAnsi="Times New Roman" w:cs="Times New Roman"/>
          <w:b/>
        </w:rPr>
      </w:pPr>
      <w:r w:rsidRPr="00DA105B">
        <w:rPr>
          <w:rFonts w:ascii="Times New Roman" w:eastAsia="Times New Roman" w:hAnsi="Times New Roman" w:cs="Times New Roman"/>
          <w:b/>
        </w:rPr>
        <w:t>6.</w:t>
      </w:r>
      <w:r w:rsidRPr="00DA105B">
        <w:rPr>
          <w:rFonts w:ascii="Times New Roman" w:eastAsia="Times New Roman" w:hAnsi="Times New Roman" w:cs="Times New Roman"/>
          <w:b/>
        </w:rPr>
        <w:tab/>
        <w:t xml:space="preserve"> For all students admitted to Vocational English-As-A –Second Language program, the institution utilizes written admissions procedures that comply with the policies established by the Commission. </w:t>
      </w:r>
      <w:r w:rsidRPr="00DA105B">
        <w:rPr>
          <w:rFonts w:ascii="Times New Roman" w:eastAsia="Times New Roman" w:hAnsi="Times New Roman" w:cs="Times New Roman"/>
          <w:b/>
        </w:rPr>
        <w:tab/>
      </w:r>
    </w:p>
    <w:p w:rsidR="00DA105B" w:rsidRPr="00DA105B" w:rsidRDefault="00DA105B" w:rsidP="00DA105B">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rPr>
        <w:t>The institution does not offer Vocational English as A Second Language program.</w:t>
      </w:r>
    </w:p>
    <w:p w:rsidR="00DA105B" w:rsidRPr="00DA105B" w:rsidRDefault="00DA105B" w:rsidP="00DA105B">
      <w:pPr>
        <w:spacing w:after="160" w:line="259" w:lineRule="auto"/>
        <w:jc w:val="both"/>
        <w:rPr>
          <w:rFonts w:ascii="Times New Roman" w:eastAsia="Times New Roman" w:hAnsi="Times New Roman" w:cs="Times New Roman"/>
          <w:b/>
        </w:rPr>
      </w:pPr>
      <w:r w:rsidRPr="00DA105B">
        <w:rPr>
          <w:rFonts w:ascii="Times New Roman" w:eastAsia="Times New Roman" w:hAnsi="Times New Roman" w:cs="Times New Roman"/>
        </w:rPr>
        <w:t>7.</w:t>
      </w:r>
      <w:r w:rsidRPr="00DA105B">
        <w:rPr>
          <w:rFonts w:ascii="Times New Roman" w:eastAsia="Times New Roman" w:hAnsi="Times New Roman" w:cs="Times New Roman"/>
        </w:rPr>
        <w:tab/>
        <w:t xml:space="preserve"> </w:t>
      </w:r>
      <w:r w:rsidRPr="00DA105B">
        <w:rPr>
          <w:rFonts w:ascii="Times New Roman" w:eastAsia="Times New Roman" w:hAnsi="Times New Roman" w:cs="Times New Roman"/>
          <w:b/>
        </w:rPr>
        <w:t>The institution clearly defines and publishes a policy on the transfer of students between programs within the institution and the transfer of students from other institutions.</w:t>
      </w:r>
    </w:p>
    <w:p w:rsidR="00DA105B" w:rsidRPr="00DA105B" w:rsidRDefault="00DA105B" w:rsidP="00DA105B">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rPr>
        <w:t>The institution has a clearly defined policy on the transfer of students between programs within the institution and the transfer of the students from other institutions. The Transfer Credit policy is published in the School Catalog.</w:t>
      </w:r>
    </w:p>
    <w:p w:rsidR="00DA105B" w:rsidRPr="00DA105B" w:rsidRDefault="00DA105B" w:rsidP="00DA105B">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b/>
        </w:rPr>
        <w:t>8.</w:t>
      </w:r>
      <w:r w:rsidRPr="00DA105B">
        <w:rPr>
          <w:rFonts w:ascii="Times New Roman" w:eastAsia="Times New Roman" w:hAnsi="Times New Roman" w:cs="Times New Roman"/>
          <w:b/>
        </w:rPr>
        <w:tab/>
        <w:t>The institution clearly defines and publishes a policy on the transfer of credit that includes a statement of the criteria established by the institution regarding the transfer of credit earned at another institution</w:t>
      </w:r>
      <w:r w:rsidRPr="00DA105B">
        <w:rPr>
          <w:rFonts w:ascii="Times New Roman" w:eastAsia="Times New Roman" w:hAnsi="Times New Roman" w:cs="Times New Roman"/>
        </w:rPr>
        <w:t xml:space="preserve">. </w:t>
      </w:r>
    </w:p>
    <w:p w:rsidR="00DA105B" w:rsidRPr="00DA105B" w:rsidRDefault="00DA105B" w:rsidP="00DA105B">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rPr>
        <w:t xml:space="preserve">  Florida Vocational Institute clearly defines and published a policy on the transfer of credit that includes a statement of the criterial established by the institution regarding the transfer of credit earned at another institution.  The Transfer of Credit policy is published in the School Catalog which is provided to the student prior to enrolling and is available on the Consumer Information section of the school’s official website for any prospective student to review prior to contacting the institution. </w:t>
      </w:r>
    </w:p>
    <w:p w:rsidR="00DA105B" w:rsidRDefault="00DA105B" w:rsidP="00DA105B">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rPr>
        <w:t>The institution reserves the right to accept or deny transferring clock hours received from another school.  The granting of credit for prior education or exams cannot exceed twenty-five percent (25%) of any program. Programs and tuition will be adjusted according to the number of clock hours accepted by Florida Vocational Institute.</w:t>
      </w:r>
    </w:p>
    <w:p w:rsidR="00BD26E3" w:rsidRDefault="00BD26E3" w:rsidP="00A00FDB">
      <w:pPr>
        <w:spacing w:after="160" w:line="259" w:lineRule="auto"/>
        <w:jc w:val="both"/>
        <w:rPr>
          <w:rFonts w:ascii="Times New Roman" w:eastAsia="Calibri" w:hAnsi="Times New Roman" w:cs="Times New Roman"/>
          <w:b/>
          <w:sz w:val="24"/>
          <w:szCs w:val="24"/>
        </w:rPr>
      </w:pPr>
    </w:p>
    <w:p w:rsidR="00DA105B" w:rsidRDefault="00DA105B" w:rsidP="00A00FDB">
      <w:pPr>
        <w:spacing w:after="160" w:line="259" w:lineRule="auto"/>
        <w:jc w:val="both"/>
        <w:rPr>
          <w:rFonts w:ascii="Times New Roman" w:eastAsia="Times New Roman" w:hAnsi="Times New Roman" w:cs="Times New Roman"/>
        </w:rPr>
      </w:pPr>
      <w:r>
        <w:rPr>
          <w:rFonts w:ascii="Times New Roman" w:eastAsia="Calibri" w:hAnsi="Times New Roman" w:cs="Times New Roman"/>
          <w:b/>
          <w:sz w:val="24"/>
          <w:szCs w:val="24"/>
        </w:rPr>
        <w:lastRenderedPageBreak/>
        <w:t xml:space="preserve">9. </w:t>
      </w:r>
      <w:r w:rsidRPr="00E84E98">
        <w:rPr>
          <w:rFonts w:ascii="Times New Roman" w:eastAsia="Calibri" w:hAnsi="Times New Roman" w:cs="Times New Roman"/>
          <w:b/>
          <w:sz w:val="24"/>
          <w:szCs w:val="24"/>
        </w:rPr>
        <w:t>Admissions requirements offer reasonable expectations for successful completion of the occupational programs offered by the institution regardless of the delivery mode.</w:t>
      </w:r>
    </w:p>
    <w:p w:rsidR="00DA105B" w:rsidRDefault="00DA105B" w:rsidP="00A00FDB">
      <w:pPr>
        <w:spacing w:after="160" w:line="259" w:lineRule="auto"/>
        <w:jc w:val="both"/>
        <w:rPr>
          <w:rFonts w:ascii="Times New Roman" w:eastAsia="Times New Roman" w:hAnsi="Times New Roman" w:cs="Times New Roman"/>
        </w:rPr>
      </w:pPr>
    </w:p>
    <w:p w:rsidR="00DA105B" w:rsidRDefault="00A00FDB" w:rsidP="00A00FDB">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rPr>
        <w:t xml:space="preserve">Admission requirements offer reasonable expectations for successful completion of the </w:t>
      </w:r>
      <w:r w:rsidR="00DA105B">
        <w:rPr>
          <w:rFonts w:ascii="Times New Roman" w:eastAsia="Times New Roman" w:hAnsi="Times New Roman" w:cs="Times New Roman"/>
        </w:rPr>
        <w:t>NAHHA</w:t>
      </w:r>
      <w:r w:rsidRPr="00DA105B">
        <w:rPr>
          <w:rFonts w:ascii="Times New Roman" w:eastAsia="Times New Roman" w:hAnsi="Times New Roman" w:cs="Times New Roman"/>
        </w:rPr>
        <w:t xml:space="preserve"> program offered by the institution regardless of the delivery mode</w:t>
      </w:r>
      <w:r w:rsidR="00DA105B">
        <w:rPr>
          <w:rFonts w:ascii="Times New Roman" w:eastAsia="Times New Roman" w:hAnsi="Times New Roman" w:cs="Times New Roman"/>
        </w:rPr>
        <w:t xml:space="preserve">. </w:t>
      </w:r>
      <w:r w:rsidR="00DA105B" w:rsidRPr="00DA105B">
        <w:rPr>
          <w:rFonts w:ascii="Times New Roman" w:eastAsia="Times New Roman" w:hAnsi="Times New Roman" w:cs="Times New Roman"/>
        </w:rPr>
        <w:t>The institutions outcomes (Retention/Graduation) support the admissions requirements of the school. In each category, the school has met the performance criteria of COE. This data is based on the traditionally delivered programs.  Admissions requirements are reviewed by the PAC members and any revisions that may come from the reviews, would be considered if appropriate.</w:t>
      </w:r>
    </w:p>
    <w:p w:rsidR="00C169A8" w:rsidRDefault="00ED1D97" w:rsidP="00A00FDB">
      <w:pPr>
        <w:spacing w:after="160" w:line="259" w:lineRule="auto"/>
        <w:jc w:val="both"/>
        <w:rPr>
          <w:rFonts w:ascii="Times New Roman" w:eastAsia="Times New Roman" w:hAnsi="Times New Roman" w:cs="Times New Roman"/>
        </w:rPr>
      </w:pPr>
      <w:r w:rsidRPr="00ED1D97">
        <w:rPr>
          <w:rFonts w:ascii="Times New Roman" w:eastAsia="Times New Roman" w:hAnsi="Times New Roman" w:cs="Times New Roman"/>
        </w:rPr>
        <w:t xml:space="preserve">Prospective students must complete the following activities: </w:t>
      </w:r>
    </w:p>
    <w:p w:rsidR="00C169A8" w:rsidRDefault="00ED1D97" w:rsidP="00A00FDB">
      <w:pPr>
        <w:spacing w:after="160" w:line="259" w:lineRule="auto"/>
        <w:jc w:val="both"/>
        <w:rPr>
          <w:rFonts w:ascii="Times New Roman" w:eastAsia="Times New Roman" w:hAnsi="Times New Roman" w:cs="Times New Roman"/>
        </w:rPr>
      </w:pPr>
      <w:proofErr w:type="gramStart"/>
      <w:r w:rsidRPr="00ED1D97">
        <w:rPr>
          <w:rFonts w:ascii="Times New Roman" w:eastAsia="Times New Roman" w:hAnsi="Times New Roman" w:cs="Times New Roman"/>
        </w:rPr>
        <w:t>complete</w:t>
      </w:r>
      <w:proofErr w:type="gramEnd"/>
      <w:r w:rsidRPr="00ED1D97">
        <w:rPr>
          <w:rFonts w:ascii="Times New Roman" w:eastAsia="Times New Roman" w:hAnsi="Times New Roman" w:cs="Times New Roman"/>
        </w:rPr>
        <w:t xml:space="preserve"> the new student profil</w:t>
      </w:r>
      <w:r w:rsidR="00C169A8">
        <w:rPr>
          <w:rFonts w:ascii="Times New Roman" w:eastAsia="Times New Roman" w:hAnsi="Times New Roman" w:cs="Times New Roman"/>
        </w:rPr>
        <w:t>e</w:t>
      </w:r>
      <w:r w:rsidRPr="00ED1D97">
        <w:rPr>
          <w:rFonts w:ascii="Times New Roman" w:eastAsia="Times New Roman" w:hAnsi="Times New Roman" w:cs="Times New Roman"/>
        </w:rPr>
        <w:t xml:space="preserve"> </w:t>
      </w:r>
    </w:p>
    <w:p w:rsidR="00C169A8" w:rsidRDefault="00ED1D97" w:rsidP="00A00FDB">
      <w:pPr>
        <w:spacing w:after="160" w:line="259" w:lineRule="auto"/>
        <w:jc w:val="both"/>
        <w:rPr>
          <w:rFonts w:ascii="Times New Roman" w:eastAsia="Times New Roman" w:hAnsi="Times New Roman" w:cs="Times New Roman"/>
        </w:rPr>
      </w:pPr>
      <w:proofErr w:type="gramStart"/>
      <w:r w:rsidRPr="00ED1D97">
        <w:rPr>
          <w:rFonts w:ascii="Times New Roman" w:eastAsia="Times New Roman" w:hAnsi="Times New Roman" w:cs="Times New Roman"/>
        </w:rPr>
        <w:t>meet</w:t>
      </w:r>
      <w:proofErr w:type="gramEnd"/>
      <w:r w:rsidRPr="00ED1D97">
        <w:rPr>
          <w:rFonts w:ascii="Times New Roman" w:eastAsia="Times New Roman" w:hAnsi="Times New Roman" w:cs="Times New Roman"/>
        </w:rPr>
        <w:t xml:space="preserve"> with an admissions representative</w:t>
      </w:r>
    </w:p>
    <w:p w:rsidR="00C169A8" w:rsidRDefault="00ED1D97" w:rsidP="00A00FDB">
      <w:pPr>
        <w:spacing w:after="160" w:line="259" w:lineRule="auto"/>
        <w:jc w:val="both"/>
        <w:rPr>
          <w:rFonts w:ascii="Times New Roman" w:eastAsia="Times New Roman" w:hAnsi="Times New Roman" w:cs="Times New Roman"/>
        </w:rPr>
      </w:pPr>
      <w:r w:rsidRPr="00ED1D97">
        <w:rPr>
          <w:rFonts w:ascii="Times New Roman" w:eastAsia="Times New Roman" w:hAnsi="Times New Roman" w:cs="Times New Roman"/>
        </w:rPr>
        <w:t xml:space="preserve"> </w:t>
      </w:r>
      <w:proofErr w:type="gramStart"/>
      <w:r w:rsidRPr="00ED1D97">
        <w:rPr>
          <w:rFonts w:ascii="Times New Roman" w:eastAsia="Times New Roman" w:hAnsi="Times New Roman" w:cs="Times New Roman"/>
        </w:rPr>
        <w:t>participate</w:t>
      </w:r>
      <w:proofErr w:type="gramEnd"/>
      <w:r w:rsidRPr="00ED1D97">
        <w:rPr>
          <w:rFonts w:ascii="Times New Roman" w:eastAsia="Times New Roman" w:hAnsi="Times New Roman" w:cs="Times New Roman"/>
        </w:rPr>
        <w:t xml:space="preserve"> in a campus tour,</w:t>
      </w:r>
    </w:p>
    <w:p w:rsidR="00C169A8" w:rsidRDefault="00ED1D97" w:rsidP="00A00FDB">
      <w:pPr>
        <w:spacing w:after="160" w:line="259" w:lineRule="auto"/>
        <w:jc w:val="both"/>
        <w:rPr>
          <w:rFonts w:ascii="Times New Roman" w:eastAsia="Times New Roman" w:hAnsi="Times New Roman" w:cs="Times New Roman"/>
        </w:rPr>
      </w:pPr>
      <w:proofErr w:type="gramStart"/>
      <w:r w:rsidRPr="00ED1D97">
        <w:rPr>
          <w:rFonts w:ascii="Times New Roman" w:eastAsia="Times New Roman" w:hAnsi="Times New Roman" w:cs="Times New Roman"/>
        </w:rPr>
        <w:t>receive</w:t>
      </w:r>
      <w:proofErr w:type="gramEnd"/>
      <w:r w:rsidRPr="00ED1D97">
        <w:rPr>
          <w:rFonts w:ascii="Times New Roman" w:eastAsia="Times New Roman" w:hAnsi="Times New Roman" w:cs="Times New Roman"/>
        </w:rPr>
        <w:t xml:space="preserve"> a copy of the school catalog which outlines all program cost and any equipment or services that might be required during the NA/HHA program. </w:t>
      </w:r>
    </w:p>
    <w:p w:rsidR="00ED1D97" w:rsidRDefault="00ED1D97" w:rsidP="00A00FDB">
      <w:pPr>
        <w:spacing w:after="160" w:line="259" w:lineRule="auto"/>
        <w:jc w:val="both"/>
        <w:rPr>
          <w:rFonts w:ascii="Times New Roman" w:eastAsia="Times New Roman" w:hAnsi="Times New Roman" w:cs="Times New Roman"/>
        </w:rPr>
      </w:pPr>
      <w:r w:rsidRPr="00ED1D97">
        <w:rPr>
          <w:rFonts w:ascii="Times New Roman" w:eastAsia="Times New Roman" w:hAnsi="Times New Roman" w:cs="Times New Roman"/>
        </w:rPr>
        <w:t>The Program Director will then conduct a personal interview with the prospective student and again describe the expectations for completing the program.</w:t>
      </w:r>
    </w:p>
    <w:p w:rsidR="00ED1D97" w:rsidRDefault="00ED1D97" w:rsidP="00A00FDB">
      <w:pPr>
        <w:spacing w:after="160" w:line="259" w:lineRule="auto"/>
        <w:jc w:val="both"/>
        <w:rPr>
          <w:rFonts w:ascii="Times New Roman" w:eastAsia="Times New Roman" w:hAnsi="Times New Roman" w:cs="Times New Roman"/>
        </w:rPr>
      </w:pPr>
    </w:p>
    <w:p w:rsidR="00DA105B" w:rsidRPr="00DA105B" w:rsidRDefault="00DA105B" w:rsidP="00DA105B">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b/>
        </w:rPr>
        <w:t>10.</w:t>
      </w:r>
      <w:r w:rsidRPr="00DA105B">
        <w:rPr>
          <w:rFonts w:ascii="Times New Roman" w:eastAsia="Times New Roman" w:hAnsi="Times New Roman" w:cs="Times New Roman"/>
          <w:b/>
        </w:rPr>
        <w:tab/>
        <w:t>For all students admitted into Associate Degree Programs have a high school diploma or its equivalent</w:t>
      </w:r>
      <w:r w:rsidRPr="00DA105B">
        <w:rPr>
          <w:rFonts w:ascii="Times New Roman" w:eastAsia="Times New Roman" w:hAnsi="Times New Roman" w:cs="Times New Roman"/>
        </w:rPr>
        <w:t>.</w:t>
      </w:r>
    </w:p>
    <w:p w:rsidR="00DA105B" w:rsidRDefault="00DA105B" w:rsidP="00DA105B">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rPr>
        <w:t>The institution is not currently approved to offer any Associate Degree programs.</w:t>
      </w:r>
    </w:p>
    <w:p w:rsidR="00ED1D97" w:rsidRPr="00ED1D97" w:rsidRDefault="00ED1D97" w:rsidP="00ED1D97">
      <w:pPr>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11. </w:t>
      </w:r>
      <w:r w:rsidRPr="00ED1D97">
        <w:rPr>
          <w:rFonts w:ascii="Times New Roman" w:eastAsia="Calibri" w:hAnsi="Times New Roman" w:cs="Times New Roman"/>
          <w:b/>
          <w:sz w:val="24"/>
          <w:szCs w:val="24"/>
        </w:rPr>
        <w:t xml:space="preserve">An institution that admits students by exception to its standard admission policies must: </w:t>
      </w:r>
    </w:p>
    <w:p w:rsidR="00ED1D97" w:rsidRPr="00ED1D97" w:rsidRDefault="00ED1D97" w:rsidP="00ED1D97">
      <w:pPr>
        <w:numPr>
          <w:ilvl w:val="0"/>
          <w:numId w:val="1"/>
        </w:numPr>
        <w:contextualSpacing/>
        <w:jc w:val="both"/>
        <w:rPr>
          <w:rFonts w:ascii="Times New Roman" w:eastAsia="Calibri" w:hAnsi="Times New Roman" w:cs="Times New Roman"/>
          <w:b/>
          <w:sz w:val="24"/>
          <w:szCs w:val="24"/>
        </w:rPr>
      </w:pPr>
      <w:r w:rsidRPr="00ED1D97">
        <w:rPr>
          <w:rFonts w:ascii="Times New Roman" w:eastAsia="Calibri" w:hAnsi="Times New Roman" w:cs="Times New Roman"/>
          <w:b/>
          <w:sz w:val="24"/>
          <w:szCs w:val="24"/>
        </w:rPr>
        <w:t>Have written admission policies and procedures;</w:t>
      </w:r>
    </w:p>
    <w:p w:rsidR="00ED1D97" w:rsidRPr="00ED1D97" w:rsidRDefault="00ED1D97" w:rsidP="00ED1D97">
      <w:pPr>
        <w:numPr>
          <w:ilvl w:val="0"/>
          <w:numId w:val="1"/>
        </w:numPr>
        <w:contextualSpacing/>
        <w:jc w:val="both"/>
        <w:rPr>
          <w:rFonts w:ascii="Times New Roman" w:eastAsia="Calibri" w:hAnsi="Times New Roman" w:cs="Times New Roman"/>
          <w:b/>
          <w:sz w:val="24"/>
          <w:szCs w:val="24"/>
        </w:rPr>
      </w:pPr>
      <w:r w:rsidRPr="00ED1D97">
        <w:rPr>
          <w:rFonts w:ascii="Times New Roman" w:eastAsia="Calibri" w:hAnsi="Times New Roman" w:cs="Times New Roman"/>
          <w:b/>
          <w:sz w:val="24"/>
          <w:szCs w:val="24"/>
        </w:rPr>
        <w:t>Apply them uniformly;</w:t>
      </w:r>
    </w:p>
    <w:p w:rsidR="00ED1D97" w:rsidRPr="00ED1D97" w:rsidRDefault="00ED1D97" w:rsidP="00ED1D97">
      <w:pPr>
        <w:numPr>
          <w:ilvl w:val="0"/>
          <w:numId w:val="1"/>
        </w:numPr>
        <w:contextualSpacing/>
        <w:jc w:val="both"/>
        <w:rPr>
          <w:rFonts w:ascii="Times New Roman" w:eastAsia="Calibri" w:hAnsi="Times New Roman" w:cs="Times New Roman"/>
          <w:b/>
          <w:sz w:val="24"/>
          <w:szCs w:val="24"/>
        </w:rPr>
      </w:pPr>
      <w:r w:rsidRPr="00ED1D97">
        <w:rPr>
          <w:rFonts w:ascii="Times New Roman" w:eastAsia="Calibri" w:hAnsi="Times New Roman" w:cs="Times New Roman"/>
          <w:b/>
          <w:sz w:val="24"/>
          <w:szCs w:val="24"/>
        </w:rPr>
        <w:t>Provide documented evidence on how they are used;</w:t>
      </w:r>
    </w:p>
    <w:p w:rsidR="00ED1D97" w:rsidRPr="00ED1D97" w:rsidRDefault="00ED1D97" w:rsidP="00ED1D97">
      <w:pPr>
        <w:numPr>
          <w:ilvl w:val="0"/>
          <w:numId w:val="1"/>
        </w:numPr>
        <w:contextualSpacing/>
        <w:jc w:val="both"/>
        <w:rPr>
          <w:rFonts w:ascii="Times New Roman" w:eastAsia="Calibri" w:hAnsi="Times New Roman" w:cs="Times New Roman"/>
          <w:b/>
          <w:sz w:val="24"/>
          <w:szCs w:val="24"/>
        </w:rPr>
      </w:pPr>
      <w:r w:rsidRPr="00ED1D97">
        <w:rPr>
          <w:rFonts w:ascii="Times New Roman" w:eastAsia="Calibri" w:hAnsi="Times New Roman" w:cs="Times New Roman"/>
          <w:b/>
          <w:sz w:val="24"/>
          <w:szCs w:val="24"/>
        </w:rPr>
        <w:t xml:space="preserve"> Maintain records on student progress</w:t>
      </w:r>
    </w:p>
    <w:p w:rsidR="00ED1D97" w:rsidRPr="00ED1D97" w:rsidRDefault="00ED1D97" w:rsidP="00ED1D97">
      <w:pPr>
        <w:numPr>
          <w:ilvl w:val="0"/>
          <w:numId w:val="1"/>
        </w:numPr>
        <w:contextualSpacing/>
        <w:jc w:val="both"/>
        <w:rPr>
          <w:rFonts w:ascii="Times New Roman" w:eastAsia="Calibri" w:hAnsi="Times New Roman" w:cs="Times New Roman"/>
          <w:b/>
          <w:sz w:val="24"/>
          <w:szCs w:val="24"/>
        </w:rPr>
      </w:pPr>
      <w:r w:rsidRPr="00ED1D97">
        <w:rPr>
          <w:rFonts w:ascii="Times New Roman" w:eastAsia="Calibri" w:hAnsi="Times New Roman" w:cs="Times New Roman"/>
          <w:b/>
          <w:sz w:val="24"/>
          <w:szCs w:val="24"/>
        </w:rPr>
        <w:t xml:space="preserve">Regularly evaluate the effectiveness of the procedures used in admitting students by exception. </w:t>
      </w:r>
    </w:p>
    <w:p w:rsidR="00DA105B" w:rsidRDefault="00DA105B" w:rsidP="00A00FDB">
      <w:pPr>
        <w:spacing w:after="160" w:line="259" w:lineRule="auto"/>
        <w:jc w:val="both"/>
        <w:rPr>
          <w:rFonts w:ascii="Times New Roman" w:eastAsia="Times New Roman" w:hAnsi="Times New Roman" w:cs="Times New Roman"/>
        </w:rPr>
      </w:pPr>
    </w:p>
    <w:p w:rsidR="00ED1D97" w:rsidRPr="00ED1D97" w:rsidRDefault="00ED1D97" w:rsidP="006B1182">
      <w:pPr>
        <w:jc w:val="both"/>
        <w:rPr>
          <w:rFonts w:ascii="Times New Roman" w:eastAsia="Calibri" w:hAnsi="Times New Roman" w:cs="Times New Roman"/>
          <w:sz w:val="24"/>
          <w:szCs w:val="24"/>
        </w:rPr>
      </w:pPr>
      <w:r w:rsidRPr="00ED1D97">
        <w:rPr>
          <w:rFonts w:ascii="Times New Roman" w:eastAsia="Calibri" w:hAnsi="Times New Roman" w:cs="Times New Roman"/>
          <w:sz w:val="24"/>
          <w:szCs w:val="24"/>
        </w:rPr>
        <w:t xml:space="preserve">Applicants must possess a high school diploma or a GED to be admitted for all diploma Title IV eligible programs. Only if an applicant meets the Title IV Ability to </w:t>
      </w:r>
      <w:proofErr w:type="gramStart"/>
      <w:r w:rsidRPr="00ED1D97">
        <w:rPr>
          <w:rFonts w:ascii="Times New Roman" w:eastAsia="Calibri" w:hAnsi="Times New Roman" w:cs="Times New Roman"/>
          <w:sz w:val="24"/>
          <w:szCs w:val="24"/>
        </w:rPr>
        <w:t>Benefit</w:t>
      </w:r>
      <w:proofErr w:type="gramEnd"/>
      <w:r w:rsidRPr="00ED1D97">
        <w:rPr>
          <w:rFonts w:ascii="Times New Roman" w:eastAsia="Calibri" w:hAnsi="Times New Roman" w:cs="Times New Roman"/>
          <w:sz w:val="24"/>
          <w:szCs w:val="24"/>
        </w:rPr>
        <w:t xml:space="preserve"> “grandfathered test” may an applicant be admitted after passing the </w:t>
      </w:r>
      <w:proofErr w:type="spellStart"/>
      <w:r w:rsidRPr="00ED1D97">
        <w:rPr>
          <w:rFonts w:ascii="Times New Roman" w:eastAsia="Calibri" w:hAnsi="Times New Roman" w:cs="Times New Roman"/>
          <w:sz w:val="24"/>
          <w:szCs w:val="24"/>
        </w:rPr>
        <w:t>Wonderlic</w:t>
      </w:r>
      <w:proofErr w:type="spellEnd"/>
      <w:r w:rsidRPr="00ED1D97">
        <w:rPr>
          <w:rFonts w:ascii="Times New Roman" w:eastAsia="Calibri" w:hAnsi="Times New Roman" w:cs="Times New Roman"/>
          <w:sz w:val="24"/>
          <w:szCs w:val="24"/>
        </w:rPr>
        <w:t xml:space="preserve"> ATB test. </w:t>
      </w:r>
    </w:p>
    <w:p w:rsidR="00ED1D97" w:rsidRPr="00ED1D97" w:rsidRDefault="00ED1D97" w:rsidP="006B1182">
      <w:pPr>
        <w:jc w:val="both"/>
        <w:rPr>
          <w:rFonts w:ascii="Times New Roman" w:eastAsia="Calibri" w:hAnsi="Times New Roman" w:cs="Times New Roman"/>
          <w:sz w:val="24"/>
          <w:szCs w:val="24"/>
        </w:rPr>
      </w:pPr>
      <w:r w:rsidRPr="00ED1D97">
        <w:rPr>
          <w:rFonts w:ascii="Times New Roman" w:eastAsia="Calibri" w:hAnsi="Times New Roman" w:cs="Times New Roman"/>
          <w:sz w:val="24"/>
          <w:szCs w:val="24"/>
        </w:rPr>
        <w:t>The institution on a rare occasion has admit</w:t>
      </w:r>
      <w:r w:rsidR="004E06BB">
        <w:rPr>
          <w:rFonts w:ascii="Times New Roman" w:eastAsia="Calibri" w:hAnsi="Times New Roman" w:cs="Times New Roman"/>
          <w:sz w:val="24"/>
          <w:szCs w:val="24"/>
        </w:rPr>
        <w:t>ted</w:t>
      </w:r>
      <w:r w:rsidRPr="00ED1D97">
        <w:rPr>
          <w:rFonts w:ascii="Times New Roman" w:eastAsia="Calibri" w:hAnsi="Times New Roman" w:cs="Times New Roman"/>
          <w:sz w:val="24"/>
          <w:szCs w:val="24"/>
        </w:rPr>
        <w:t xml:space="preserve"> students by exception to its</w:t>
      </w:r>
      <w:r w:rsidR="004E06BB">
        <w:rPr>
          <w:rFonts w:ascii="Times New Roman" w:eastAsia="Calibri" w:hAnsi="Times New Roman" w:cs="Times New Roman"/>
          <w:sz w:val="24"/>
          <w:szCs w:val="24"/>
        </w:rPr>
        <w:t xml:space="preserve"> NA/HAA program through the Ability </w:t>
      </w:r>
      <w:r w:rsidR="005149AE">
        <w:rPr>
          <w:rFonts w:ascii="Times New Roman" w:eastAsia="Calibri" w:hAnsi="Times New Roman" w:cs="Times New Roman"/>
          <w:sz w:val="24"/>
          <w:szCs w:val="24"/>
        </w:rPr>
        <w:t>to</w:t>
      </w:r>
      <w:r w:rsidR="004E06BB">
        <w:rPr>
          <w:rFonts w:ascii="Times New Roman" w:eastAsia="Calibri" w:hAnsi="Times New Roman" w:cs="Times New Roman"/>
          <w:sz w:val="24"/>
          <w:szCs w:val="24"/>
        </w:rPr>
        <w:t xml:space="preserve"> Ben</w:t>
      </w:r>
      <w:r w:rsidR="00CB6650">
        <w:rPr>
          <w:rFonts w:ascii="Times New Roman" w:eastAsia="Calibri" w:hAnsi="Times New Roman" w:cs="Times New Roman"/>
          <w:sz w:val="24"/>
          <w:szCs w:val="24"/>
        </w:rPr>
        <w:t>e</w:t>
      </w:r>
      <w:r w:rsidR="004E06BB">
        <w:rPr>
          <w:rFonts w:ascii="Times New Roman" w:eastAsia="Calibri" w:hAnsi="Times New Roman" w:cs="Times New Roman"/>
          <w:sz w:val="24"/>
          <w:szCs w:val="24"/>
        </w:rPr>
        <w:t>fit (ATB) testing process</w:t>
      </w:r>
      <w:r w:rsidRPr="00ED1D97">
        <w:rPr>
          <w:rFonts w:ascii="Times New Roman" w:eastAsia="Calibri" w:hAnsi="Times New Roman" w:cs="Times New Roman"/>
          <w:sz w:val="24"/>
          <w:szCs w:val="24"/>
        </w:rPr>
        <w:t xml:space="preserve"> </w:t>
      </w:r>
      <w:r w:rsidR="004E06BB">
        <w:rPr>
          <w:rFonts w:ascii="Times New Roman" w:eastAsia="Calibri" w:hAnsi="Times New Roman" w:cs="Times New Roman"/>
          <w:sz w:val="24"/>
          <w:szCs w:val="24"/>
        </w:rPr>
        <w:t>H</w:t>
      </w:r>
      <w:r w:rsidRPr="00ED1D97">
        <w:rPr>
          <w:rFonts w:ascii="Times New Roman" w:eastAsia="Calibri" w:hAnsi="Times New Roman" w:cs="Times New Roman"/>
          <w:sz w:val="24"/>
          <w:szCs w:val="24"/>
        </w:rPr>
        <w:t>owever</w:t>
      </w:r>
      <w:r w:rsidR="004E06BB">
        <w:rPr>
          <w:rFonts w:ascii="Times New Roman" w:eastAsia="Calibri" w:hAnsi="Times New Roman" w:cs="Times New Roman"/>
          <w:sz w:val="24"/>
          <w:szCs w:val="24"/>
        </w:rPr>
        <w:t>,</w:t>
      </w:r>
      <w:r w:rsidRPr="00ED1D97">
        <w:rPr>
          <w:rFonts w:ascii="Times New Roman" w:eastAsia="Calibri" w:hAnsi="Times New Roman" w:cs="Times New Roman"/>
          <w:sz w:val="24"/>
          <w:szCs w:val="24"/>
        </w:rPr>
        <w:t xml:space="preserve"> in the few instances where exceptions have been </w:t>
      </w:r>
      <w:proofErr w:type="gramStart"/>
      <w:r w:rsidRPr="00ED1D97">
        <w:rPr>
          <w:rFonts w:ascii="Times New Roman" w:eastAsia="Calibri" w:hAnsi="Times New Roman" w:cs="Times New Roman"/>
          <w:sz w:val="24"/>
          <w:szCs w:val="24"/>
        </w:rPr>
        <w:t>made,</w:t>
      </w:r>
      <w:proofErr w:type="gramEnd"/>
      <w:r w:rsidRPr="00ED1D97">
        <w:rPr>
          <w:rFonts w:ascii="Times New Roman" w:eastAsia="Calibri" w:hAnsi="Times New Roman" w:cs="Times New Roman"/>
          <w:sz w:val="24"/>
          <w:szCs w:val="24"/>
        </w:rPr>
        <w:t xml:space="preserve"> there are clearly stated admission policies and procedures which are </w:t>
      </w:r>
      <w:r w:rsidRPr="00ED1D97">
        <w:rPr>
          <w:rFonts w:ascii="Times New Roman" w:eastAsia="Calibri" w:hAnsi="Times New Roman" w:cs="Times New Roman"/>
          <w:sz w:val="24"/>
          <w:szCs w:val="24"/>
        </w:rPr>
        <w:lastRenderedPageBreak/>
        <w:t>applied uniformly. There are less than a five students who have been admitted under this exception.</w:t>
      </w:r>
      <w:r w:rsidR="004E06BB">
        <w:rPr>
          <w:rFonts w:ascii="Times New Roman" w:eastAsia="Calibri" w:hAnsi="Times New Roman" w:cs="Times New Roman"/>
          <w:sz w:val="24"/>
          <w:szCs w:val="24"/>
        </w:rPr>
        <w:t xml:space="preserve">  NA/HAA is a non-title IV program.  </w:t>
      </w:r>
    </w:p>
    <w:p w:rsidR="00ED1D97" w:rsidRPr="00ED1D97" w:rsidRDefault="00ED1D97" w:rsidP="006B1182">
      <w:pPr>
        <w:jc w:val="both"/>
        <w:rPr>
          <w:rFonts w:ascii="Times New Roman" w:eastAsia="Calibri" w:hAnsi="Times New Roman" w:cs="Times New Roman"/>
          <w:sz w:val="24"/>
          <w:szCs w:val="24"/>
        </w:rPr>
      </w:pPr>
      <w:r w:rsidRPr="00ED1D97">
        <w:rPr>
          <w:rFonts w:ascii="Times New Roman" w:eastAsia="Calibri" w:hAnsi="Times New Roman" w:cs="Times New Roman"/>
          <w:sz w:val="24"/>
          <w:szCs w:val="24"/>
        </w:rPr>
        <w:t>The institution has documented evidenc</w:t>
      </w:r>
      <w:r w:rsidR="004E06BB">
        <w:rPr>
          <w:rFonts w:ascii="Times New Roman" w:eastAsia="Calibri" w:hAnsi="Times New Roman" w:cs="Times New Roman"/>
          <w:sz w:val="24"/>
          <w:szCs w:val="24"/>
        </w:rPr>
        <w:t>e on the admissions process</w:t>
      </w:r>
      <w:r w:rsidRPr="00ED1D97">
        <w:rPr>
          <w:rFonts w:ascii="Times New Roman" w:eastAsia="Calibri" w:hAnsi="Times New Roman" w:cs="Times New Roman"/>
          <w:sz w:val="24"/>
          <w:szCs w:val="24"/>
        </w:rPr>
        <w:t xml:space="preserve"> and maintain</w:t>
      </w:r>
      <w:r w:rsidR="004E06BB">
        <w:rPr>
          <w:rFonts w:ascii="Times New Roman" w:eastAsia="Calibri" w:hAnsi="Times New Roman" w:cs="Times New Roman"/>
          <w:sz w:val="24"/>
          <w:szCs w:val="24"/>
        </w:rPr>
        <w:t>s</w:t>
      </w:r>
      <w:r w:rsidRPr="00ED1D97">
        <w:rPr>
          <w:rFonts w:ascii="Times New Roman" w:eastAsia="Calibri" w:hAnsi="Times New Roman" w:cs="Times New Roman"/>
          <w:sz w:val="24"/>
          <w:szCs w:val="24"/>
        </w:rPr>
        <w:t xml:space="preserve"> records on student progress for those that have been admitted</w:t>
      </w:r>
      <w:r w:rsidR="004E06BB">
        <w:rPr>
          <w:rFonts w:ascii="Times New Roman" w:eastAsia="Calibri" w:hAnsi="Times New Roman" w:cs="Times New Roman"/>
          <w:sz w:val="24"/>
          <w:szCs w:val="24"/>
        </w:rPr>
        <w:t xml:space="preserve"> under the ATB exception</w:t>
      </w:r>
    </w:p>
    <w:p w:rsidR="00ED1D97" w:rsidRPr="00ED1D97" w:rsidRDefault="00ED1D97" w:rsidP="006B1182">
      <w:pPr>
        <w:jc w:val="both"/>
        <w:rPr>
          <w:rFonts w:ascii="Times New Roman" w:eastAsia="Calibri" w:hAnsi="Times New Roman" w:cs="Times New Roman"/>
          <w:sz w:val="24"/>
          <w:szCs w:val="24"/>
        </w:rPr>
      </w:pPr>
      <w:r w:rsidRPr="00ED1D97">
        <w:rPr>
          <w:rFonts w:ascii="Times New Roman" w:eastAsia="Calibri" w:hAnsi="Times New Roman" w:cs="Times New Roman"/>
          <w:sz w:val="24"/>
          <w:szCs w:val="24"/>
        </w:rPr>
        <w:t>Once the student is admitted by exception</w:t>
      </w:r>
      <w:r w:rsidR="000D6AB6">
        <w:rPr>
          <w:rFonts w:ascii="Times New Roman" w:eastAsia="Calibri" w:hAnsi="Times New Roman" w:cs="Times New Roman"/>
          <w:sz w:val="24"/>
          <w:szCs w:val="24"/>
        </w:rPr>
        <w:t>,</w:t>
      </w:r>
      <w:r w:rsidRPr="00ED1D97">
        <w:rPr>
          <w:rFonts w:ascii="Times New Roman" w:eastAsia="Calibri" w:hAnsi="Times New Roman" w:cs="Times New Roman"/>
          <w:sz w:val="24"/>
          <w:szCs w:val="24"/>
        </w:rPr>
        <w:t xml:space="preserve"> a follow-up protocol will be followed to evaluate the academic progress of the student. This protocol dictates that the Program Director will meet with the instructor and the student to assess the student’s progress before the end of each course. After this meeting is held, an </w:t>
      </w:r>
      <w:r w:rsidRPr="00ED1D97">
        <w:rPr>
          <w:rFonts w:ascii="Times New Roman" w:eastAsia="Calibri" w:hAnsi="Times New Roman" w:cs="Times New Roman"/>
          <w:i/>
          <w:sz w:val="24"/>
          <w:szCs w:val="24"/>
        </w:rPr>
        <w:t>ATB Progress Report</w:t>
      </w:r>
      <w:r w:rsidRPr="00ED1D97">
        <w:rPr>
          <w:rFonts w:ascii="Times New Roman" w:eastAsia="Calibri" w:hAnsi="Times New Roman" w:cs="Times New Roman"/>
          <w:sz w:val="24"/>
          <w:szCs w:val="24"/>
        </w:rPr>
        <w:t xml:space="preserve"> form must be completed and filed. If the Program Director and instructor determine that the student is failing to attain the required learning objectives, tutoring services may be offered at the program director’s discretion</w:t>
      </w:r>
      <w:r w:rsidR="000D6AB6">
        <w:rPr>
          <w:rFonts w:ascii="Times New Roman" w:eastAsia="Calibri" w:hAnsi="Times New Roman" w:cs="Times New Roman"/>
          <w:sz w:val="24"/>
          <w:szCs w:val="24"/>
        </w:rPr>
        <w:t>. The student must progress based on the published standards of satisfactory academic progress or be academically terminated from the program.</w:t>
      </w:r>
    </w:p>
    <w:p w:rsidR="00ED1D97" w:rsidRPr="00ED1D97" w:rsidRDefault="00ED1D97" w:rsidP="006B1182">
      <w:pPr>
        <w:jc w:val="both"/>
        <w:rPr>
          <w:rFonts w:ascii="Times New Roman" w:eastAsia="Calibri" w:hAnsi="Times New Roman" w:cs="Times New Roman"/>
          <w:sz w:val="24"/>
          <w:szCs w:val="24"/>
        </w:rPr>
      </w:pPr>
      <w:r w:rsidRPr="00ED1D97">
        <w:rPr>
          <w:rFonts w:ascii="Times New Roman" w:eastAsia="Calibri" w:hAnsi="Times New Roman" w:cs="Times New Roman"/>
          <w:sz w:val="24"/>
          <w:szCs w:val="24"/>
        </w:rPr>
        <w:t xml:space="preserve">Documented evidence of how these policies and procedures including the results of both ATB and SLE tests are maintained electronically and evaluated at least annually to determine their effectiveness.  </w:t>
      </w:r>
      <w:r w:rsidR="000D6AB6">
        <w:rPr>
          <w:rFonts w:ascii="Times New Roman" w:eastAsia="Calibri" w:hAnsi="Times New Roman" w:cs="Times New Roman"/>
          <w:sz w:val="24"/>
          <w:szCs w:val="24"/>
        </w:rPr>
        <w:t xml:space="preserve">To date, there has been no appreciable difference in the outcomes of ATB admissions versus standard admission students. </w:t>
      </w:r>
    </w:p>
    <w:p w:rsidR="00ED1D97" w:rsidRPr="00ED1D97" w:rsidRDefault="00ED1D97" w:rsidP="004C48F9">
      <w:pPr>
        <w:pStyle w:val="ListParagraph"/>
        <w:numPr>
          <w:ilvl w:val="0"/>
          <w:numId w:val="2"/>
        </w:numPr>
        <w:ind w:left="90"/>
        <w:jc w:val="both"/>
        <w:rPr>
          <w:rFonts w:ascii="Times New Roman" w:eastAsia="Calibri" w:hAnsi="Times New Roman" w:cs="Times New Roman"/>
          <w:b/>
          <w:sz w:val="24"/>
          <w:szCs w:val="24"/>
        </w:rPr>
      </w:pPr>
      <w:r w:rsidRPr="00ED1D97">
        <w:rPr>
          <w:rFonts w:ascii="Times New Roman" w:eastAsia="Calibri" w:hAnsi="Times New Roman" w:cs="Times New Roman"/>
          <w:b/>
          <w:sz w:val="24"/>
          <w:szCs w:val="24"/>
        </w:rPr>
        <w:t>The institution ensures that recruiting activities are ethical and that all material used in recruiting accurately describe the mission, instructional outcomes, student performance expectations, and completion requirement of each program.</w:t>
      </w:r>
    </w:p>
    <w:p w:rsidR="00DA105B" w:rsidRDefault="00DA105B" w:rsidP="00A00FDB">
      <w:pPr>
        <w:spacing w:after="160" w:line="259" w:lineRule="auto"/>
        <w:jc w:val="both"/>
        <w:rPr>
          <w:rFonts w:ascii="Times New Roman" w:eastAsia="Times New Roman" w:hAnsi="Times New Roman" w:cs="Times New Roman"/>
        </w:rPr>
      </w:pPr>
    </w:p>
    <w:p w:rsidR="00ED1D97" w:rsidRDefault="00A00FDB" w:rsidP="00A00FDB">
      <w:pPr>
        <w:jc w:val="both"/>
        <w:rPr>
          <w:rFonts w:ascii="Times New Roman" w:hAnsi="Times New Roman" w:cs="Times New Roman"/>
        </w:rPr>
      </w:pPr>
      <w:r w:rsidRPr="00DA105B">
        <w:rPr>
          <w:rFonts w:ascii="Times New Roman" w:hAnsi="Times New Roman" w:cs="Times New Roman"/>
        </w:rPr>
        <w:t xml:space="preserve">            All recruiting activities by </w:t>
      </w:r>
      <w:r w:rsidR="00D84D80" w:rsidRPr="00DA105B">
        <w:rPr>
          <w:rFonts w:ascii="Times New Roman" w:hAnsi="Times New Roman" w:cs="Times New Roman"/>
        </w:rPr>
        <w:t>NAHHA</w:t>
      </w:r>
      <w:r w:rsidRPr="00DA105B">
        <w:rPr>
          <w:rFonts w:ascii="Times New Roman" w:hAnsi="Times New Roman" w:cs="Times New Roman"/>
        </w:rPr>
        <w:t xml:space="preserve"> are ethical and compliant with state, federal and accrediting agencies. Faculty and staff from FVI participate in numerous recruiting activities including career day programs; business, industry and workforce development career/job fairs; community health fairs; classroom presentations; campus tours; and individual recruiting by student </w:t>
      </w:r>
      <w:r w:rsidR="006B1182">
        <w:rPr>
          <w:rFonts w:ascii="Times New Roman" w:hAnsi="Times New Roman" w:cs="Times New Roman"/>
        </w:rPr>
        <w:t>service</w:t>
      </w:r>
      <w:r w:rsidRPr="00DA105B">
        <w:rPr>
          <w:rFonts w:ascii="Times New Roman" w:hAnsi="Times New Roman" w:cs="Times New Roman"/>
        </w:rPr>
        <w:t xml:space="preserve"> personnel, administration and faculty. The Marketing and Admission Department, administration and faculty, develop recruiting material that are ethical and accurately describe the mission, instructional outcomes, student performance expectations, and completion requirements of each program. Primary materials used for recruiting include, but are not limited to, FVI School Catalog, brochures, multi-media presentations, newspaper, television and radio advertising, FVI website, and various promotional items. </w:t>
      </w:r>
      <w:r w:rsidR="00ED1D97" w:rsidRPr="00ED1D97">
        <w:rPr>
          <w:rFonts w:ascii="Times New Roman" w:hAnsi="Times New Roman" w:cs="Times New Roman"/>
        </w:rPr>
        <w:t>The school maintains a Consumer Information section on its school’s official website where all program outcomes are published as required by state and federal regulations</w:t>
      </w:r>
    </w:p>
    <w:p w:rsidR="00ED1D97" w:rsidRPr="00ED1D97" w:rsidRDefault="00ED1D97" w:rsidP="00ED1D97">
      <w:pPr>
        <w:jc w:val="both"/>
        <w:rPr>
          <w:rFonts w:ascii="Times New Roman" w:hAnsi="Times New Roman" w:cs="Times New Roman"/>
          <w:b/>
        </w:rPr>
      </w:pPr>
      <w:r w:rsidRPr="00ED1D97">
        <w:rPr>
          <w:rFonts w:ascii="Times New Roman" w:hAnsi="Times New Roman" w:cs="Times New Roman"/>
          <w:b/>
        </w:rPr>
        <w:t>17.</w:t>
      </w:r>
      <w:r w:rsidRPr="00ED1D97">
        <w:rPr>
          <w:rFonts w:ascii="Times New Roman" w:hAnsi="Times New Roman" w:cs="Times New Roman"/>
          <w:b/>
        </w:rPr>
        <w:tab/>
        <w:t xml:space="preserve">Prior to admission, students are informed of the costs, equipment, services, time and technical competencies. </w:t>
      </w:r>
      <w:proofErr w:type="gramStart"/>
      <w:r w:rsidRPr="00ED1D97">
        <w:rPr>
          <w:rFonts w:ascii="Times New Roman" w:hAnsi="Times New Roman" w:cs="Times New Roman"/>
          <w:b/>
        </w:rPr>
        <w:t>If any, required by the program, including if applicable, personal data, collection and processes, and charges associated with verification of student identity.</w:t>
      </w:r>
      <w:proofErr w:type="gramEnd"/>
    </w:p>
    <w:p w:rsidR="00ED1D97" w:rsidRDefault="00ED1D97" w:rsidP="00ED1D97">
      <w:pPr>
        <w:jc w:val="both"/>
        <w:rPr>
          <w:rFonts w:ascii="Times New Roman" w:hAnsi="Times New Roman" w:cs="Times New Roman"/>
        </w:rPr>
      </w:pPr>
      <w:r w:rsidRPr="00ED1D97">
        <w:rPr>
          <w:rFonts w:ascii="Times New Roman" w:hAnsi="Times New Roman" w:cs="Times New Roman"/>
        </w:rPr>
        <w:t xml:space="preserve"> The Admissions training process referred to as the LIFTOFF process, assures that admissions personnel are thoroughly versed in all of the program requirements and administrative processes associated with the admissions function and student responsibilities. The State of Florida requires a written training plan for </w:t>
      </w:r>
      <w:r w:rsidRPr="00ED1D97">
        <w:rPr>
          <w:rFonts w:ascii="Times New Roman" w:hAnsi="Times New Roman" w:cs="Times New Roman"/>
        </w:rPr>
        <w:lastRenderedPageBreak/>
        <w:t xml:space="preserve">all admissions representatives.   In addition, our program disclosures, which may be found on our website, include the costs of all programs of study. </w:t>
      </w:r>
      <w:r w:rsidR="0014674E">
        <w:rPr>
          <w:rFonts w:ascii="Times New Roman" w:hAnsi="Times New Roman" w:cs="Times New Roman"/>
        </w:rPr>
        <w:t xml:space="preserve">Students are provided with a catalog which includes all costs, course descriptions and all policies and procedures related to the student’s matriculation. </w:t>
      </w:r>
      <w:r w:rsidRPr="00ED1D97">
        <w:rPr>
          <w:rFonts w:ascii="Times New Roman" w:hAnsi="Times New Roman" w:cs="Times New Roman"/>
        </w:rPr>
        <w:t>At the end of the LIFTOFF admissions process, the student visits the Financial Planning Office, at which time a budget sheet is completed and signed by the student.  All costs, payment plans, and monthly payment obligations are clearly stated on the budget sheet document.</w:t>
      </w:r>
    </w:p>
    <w:p w:rsidR="006B1182" w:rsidRDefault="006B1182" w:rsidP="00ED1D97">
      <w:pPr>
        <w:jc w:val="both"/>
        <w:rPr>
          <w:rFonts w:ascii="Times New Roman" w:hAnsi="Times New Roman" w:cs="Times New Roman"/>
        </w:rPr>
      </w:pPr>
    </w:p>
    <w:p w:rsidR="006B1182" w:rsidRDefault="006B1182" w:rsidP="00ED1D97">
      <w:pPr>
        <w:jc w:val="both"/>
        <w:rPr>
          <w:rFonts w:ascii="Times New Roman" w:hAnsi="Times New Roman" w:cs="Times New Roman"/>
        </w:rPr>
      </w:pPr>
    </w:p>
    <w:p w:rsidR="00ED1D97" w:rsidRPr="00ED1D97" w:rsidRDefault="00ED1D97" w:rsidP="00ED1D97">
      <w:pPr>
        <w:jc w:val="both"/>
        <w:rPr>
          <w:rFonts w:ascii="Times New Roman" w:hAnsi="Times New Roman" w:cs="Times New Roman"/>
          <w:b/>
        </w:rPr>
      </w:pPr>
      <w:r w:rsidRPr="00ED1D97">
        <w:rPr>
          <w:rFonts w:ascii="Times New Roman" w:hAnsi="Times New Roman" w:cs="Times New Roman"/>
          <w:b/>
        </w:rPr>
        <w:t>18.</w:t>
      </w:r>
      <w:r w:rsidRPr="00ED1D97">
        <w:rPr>
          <w:rFonts w:ascii="Times New Roman" w:hAnsi="Times New Roman" w:cs="Times New Roman"/>
          <w:b/>
        </w:rPr>
        <w:tab/>
        <w:t xml:space="preserve"> Orientation to technology is provided and technical support is available to student</w:t>
      </w:r>
      <w:r w:rsidR="005149AE">
        <w:rPr>
          <w:rFonts w:ascii="Times New Roman" w:hAnsi="Times New Roman" w:cs="Times New Roman"/>
          <w:b/>
        </w:rPr>
        <w:t>s.</w:t>
      </w:r>
      <w:r w:rsidRPr="00ED1D97">
        <w:rPr>
          <w:rFonts w:ascii="Times New Roman" w:hAnsi="Times New Roman" w:cs="Times New Roman"/>
          <w:b/>
        </w:rPr>
        <w:t xml:space="preserve"> </w:t>
      </w:r>
    </w:p>
    <w:p w:rsidR="00ED1D97" w:rsidRPr="00ED1D97" w:rsidRDefault="00CB6650" w:rsidP="00CB6650">
      <w:pPr>
        <w:jc w:val="both"/>
        <w:rPr>
          <w:rFonts w:ascii="Times New Roman" w:hAnsi="Times New Roman" w:cs="Times New Roman"/>
        </w:rPr>
      </w:pPr>
      <w:r>
        <w:rPr>
          <w:rFonts w:ascii="Times New Roman" w:hAnsi="Times New Roman" w:cs="Times New Roman"/>
        </w:rPr>
        <w:t xml:space="preserve">The students are required to attend a new student orientation prior to the class start that includes an orientation to technology that is applicable to their program of study. </w:t>
      </w:r>
    </w:p>
    <w:p w:rsidR="00ED1D97" w:rsidRPr="00ED1D97" w:rsidRDefault="00ED1D97" w:rsidP="00ED1D97">
      <w:pPr>
        <w:jc w:val="both"/>
        <w:rPr>
          <w:rFonts w:ascii="Times New Roman" w:hAnsi="Times New Roman" w:cs="Times New Roman"/>
        </w:rPr>
      </w:pPr>
    </w:p>
    <w:p w:rsidR="00ED1D97" w:rsidRPr="00ED1D97" w:rsidRDefault="00ED1D97" w:rsidP="00ED1D97">
      <w:pPr>
        <w:jc w:val="both"/>
        <w:rPr>
          <w:rFonts w:ascii="Times New Roman" w:hAnsi="Times New Roman" w:cs="Times New Roman"/>
          <w:b/>
        </w:rPr>
      </w:pPr>
      <w:r w:rsidRPr="00ED1D97">
        <w:rPr>
          <w:rFonts w:ascii="Times New Roman" w:hAnsi="Times New Roman" w:cs="Times New Roman"/>
          <w:b/>
        </w:rPr>
        <w:t>19.</w:t>
      </w:r>
      <w:r w:rsidRPr="00ED1D97">
        <w:rPr>
          <w:rFonts w:ascii="Times New Roman" w:hAnsi="Times New Roman" w:cs="Times New Roman"/>
          <w:b/>
        </w:rPr>
        <w:tab/>
        <w:t xml:space="preserve">For all coursework delivered via distance education: the institution has processes in place to establish that the student who registers for a distance education course or program is the same student who participates in and completed the program and receives academic credit. </w:t>
      </w:r>
    </w:p>
    <w:p w:rsidR="00ED1D97" w:rsidRDefault="00687DA6" w:rsidP="00A00FDB">
      <w:pPr>
        <w:jc w:val="both"/>
        <w:rPr>
          <w:rFonts w:ascii="Times New Roman" w:hAnsi="Times New Roman" w:cs="Times New Roman"/>
        </w:rPr>
      </w:pPr>
      <w:r>
        <w:rPr>
          <w:rFonts w:ascii="Times New Roman" w:hAnsi="Times New Roman" w:cs="Times New Roman"/>
        </w:rPr>
        <w:t xml:space="preserve">No portion of the NA/HAA program is offered via Distance Education. </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Programs</w:t>
      </w:r>
    </w:p>
    <w:p w:rsidR="006B1182" w:rsidRDefault="006B1182" w:rsidP="005D3912">
      <w:pPr>
        <w:spacing w:after="0"/>
        <w:jc w:val="both"/>
        <w:rPr>
          <w:rFonts w:ascii="Times New Roman" w:hAnsi="Times New Roman" w:cs="Times New Roman"/>
          <w:b/>
        </w:rPr>
      </w:pP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 xml:space="preserve">Occupational educational programs offered by the institution are congruent with: </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1.</w:t>
      </w:r>
      <w:r w:rsidRPr="005D3912">
        <w:rPr>
          <w:rFonts w:ascii="Times New Roman" w:hAnsi="Times New Roman" w:cs="Times New Roman"/>
          <w:b/>
        </w:rPr>
        <w:tab/>
        <w:t xml:space="preserve"> The governing organization;</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2.</w:t>
      </w:r>
      <w:r w:rsidRPr="005D3912">
        <w:rPr>
          <w:rFonts w:ascii="Times New Roman" w:hAnsi="Times New Roman" w:cs="Times New Roman"/>
          <w:b/>
        </w:rPr>
        <w:tab/>
        <w:t>The mission of the institution; and,</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3.</w:t>
      </w:r>
      <w:r w:rsidRPr="005D3912">
        <w:rPr>
          <w:rFonts w:ascii="Times New Roman" w:hAnsi="Times New Roman" w:cs="Times New Roman"/>
          <w:b/>
        </w:rPr>
        <w:tab/>
        <w:t xml:space="preserve"> The occupational needs of the people served by the institution.  </w:t>
      </w:r>
    </w:p>
    <w:p w:rsidR="005D3912" w:rsidRPr="005D3912" w:rsidRDefault="005D3912" w:rsidP="005D3912">
      <w:pPr>
        <w:jc w:val="both"/>
        <w:rPr>
          <w:rFonts w:ascii="Times New Roman" w:hAnsi="Times New Roman" w:cs="Times New Roman"/>
        </w:rPr>
      </w:pPr>
    </w:p>
    <w:p w:rsidR="005D3912" w:rsidRPr="005D3912" w:rsidRDefault="005D3912" w:rsidP="005D3912">
      <w:pPr>
        <w:jc w:val="both"/>
        <w:rPr>
          <w:rFonts w:ascii="Times New Roman" w:hAnsi="Times New Roman" w:cs="Times New Roman"/>
        </w:rPr>
      </w:pPr>
      <w:r w:rsidRPr="005D3912">
        <w:rPr>
          <w:rFonts w:ascii="Times New Roman" w:hAnsi="Times New Roman" w:cs="Times New Roman"/>
        </w:rPr>
        <w:t xml:space="preserve">  </w:t>
      </w:r>
      <w:r w:rsidR="00687DA6">
        <w:rPr>
          <w:rFonts w:ascii="Times New Roman" w:hAnsi="Times New Roman" w:cs="Times New Roman"/>
        </w:rPr>
        <w:t>The NA/HAA is</w:t>
      </w:r>
      <w:r w:rsidR="00CF4580">
        <w:rPr>
          <w:rFonts w:ascii="Times New Roman" w:hAnsi="Times New Roman" w:cs="Times New Roman"/>
        </w:rPr>
        <w:t xml:space="preserve"> approve</w:t>
      </w:r>
      <w:r w:rsidR="00687DA6">
        <w:rPr>
          <w:rFonts w:ascii="Times New Roman" w:hAnsi="Times New Roman" w:cs="Times New Roman"/>
        </w:rPr>
        <w:t>d</w:t>
      </w:r>
      <w:r w:rsidR="00CF4580">
        <w:rPr>
          <w:rFonts w:ascii="Times New Roman" w:hAnsi="Times New Roman" w:cs="Times New Roman"/>
        </w:rPr>
        <w:t xml:space="preserve"> by the Florida Department of Education; Commission for Independent Education. </w:t>
      </w:r>
      <w:r w:rsidRPr="005D3912">
        <w:rPr>
          <w:rFonts w:ascii="Times New Roman" w:hAnsi="Times New Roman" w:cs="Times New Roman"/>
        </w:rPr>
        <w:t xml:space="preserve">The content of </w:t>
      </w:r>
      <w:r w:rsidR="005149AE">
        <w:rPr>
          <w:rFonts w:ascii="Times New Roman" w:hAnsi="Times New Roman" w:cs="Times New Roman"/>
        </w:rPr>
        <w:t xml:space="preserve">the </w:t>
      </w:r>
      <w:r w:rsidR="005149AE" w:rsidRPr="005D3912">
        <w:rPr>
          <w:rFonts w:ascii="Times New Roman" w:hAnsi="Times New Roman" w:cs="Times New Roman"/>
        </w:rPr>
        <w:t>program</w:t>
      </w:r>
      <w:r w:rsidRPr="005D3912">
        <w:rPr>
          <w:rFonts w:ascii="Times New Roman" w:hAnsi="Times New Roman" w:cs="Times New Roman"/>
        </w:rPr>
        <w:t xml:space="preserve"> focuses on the occupational skills required in the related work environment.  The placement data and employer feedback supports the relevance of the institution’s program content. In addition, every program holds periodic program advisory committee meetings where members of the professional community evaluate the suitability of the occupational educational programs to fulfill the institution’s mission.</w:t>
      </w:r>
    </w:p>
    <w:p w:rsidR="005D3912" w:rsidRPr="005D3912" w:rsidRDefault="005D3912" w:rsidP="005D3912">
      <w:pPr>
        <w:jc w:val="both"/>
        <w:rPr>
          <w:rFonts w:ascii="Times New Roman" w:hAnsi="Times New Roman" w:cs="Times New Roman"/>
        </w:rPr>
      </w:pPr>
    </w:p>
    <w:p w:rsidR="006B1182" w:rsidDel="003812A6" w:rsidRDefault="006B1182" w:rsidP="005D3912">
      <w:pPr>
        <w:spacing w:after="0"/>
        <w:jc w:val="both"/>
        <w:rPr>
          <w:del w:id="0" w:author="marta marrero" w:date="2016-05-06T13:08:00Z"/>
          <w:rFonts w:ascii="Times New Roman" w:hAnsi="Times New Roman" w:cs="Times New Roman"/>
          <w:b/>
        </w:rPr>
      </w:pP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Occupational education program policies are:</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4.</w:t>
      </w:r>
      <w:r w:rsidRPr="005D3912">
        <w:rPr>
          <w:rFonts w:ascii="Times New Roman" w:hAnsi="Times New Roman" w:cs="Times New Roman"/>
          <w:b/>
        </w:rPr>
        <w:tab/>
        <w:t xml:space="preserve"> Publicly accessible;</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5.</w:t>
      </w:r>
      <w:r w:rsidRPr="005D3912">
        <w:rPr>
          <w:rFonts w:ascii="Times New Roman" w:hAnsi="Times New Roman" w:cs="Times New Roman"/>
          <w:b/>
        </w:rPr>
        <w:tab/>
        <w:t xml:space="preserve">Non-discriminatory; </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6.</w:t>
      </w:r>
      <w:r w:rsidRPr="005D3912">
        <w:rPr>
          <w:rFonts w:ascii="Times New Roman" w:hAnsi="Times New Roman" w:cs="Times New Roman"/>
          <w:b/>
        </w:rPr>
        <w:tab/>
        <w:t xml:space="preserve"> Consistently applied. </w:t>
      </w:r>
    </w:p>
    <w:p w:rsidR="005D3912" w:rsidRDefault="005D3912" w:rsidP="005D3912">
      <w:pPr>
        <w:jc w:val="both"/>
        <w:rPr>
          <w:rFonts w:ascii="Times New Roman" w:hAnsi="Times New Roman" w:cs="Times New Roman"/>
        </w:rPr>
      </w:pPr>
    </w:p>
    <w:p w:rsidR="005D3912" w:rsidRPr="005D3912" w:rsidRDefault="005D3912" w:rsidP="005D3912">
      <w:pPr>
        <w:jc w:val="both"/>
        <w:rPr>
          <w:rFonts w:ascii="Times New Roman" w:hAnsi="Times New Roman" w:cs="Times New Roman"/>
        </w:rPr>
      </w:pPr>
      <w:r w:rsidRPr="005D3912">
        <w:rPr>
          <w:rFonts w:ascii="Times New Roman" w:hAnsi="Times New Roman" w:cs="Times New Roman"/>
        </w:rPr>
        <w:lastRenderedPageBreak/>
        <w:t>All occupational educational and admissions policies are well-detailed in the institution’s School Catalog, which is available to all students and may be found on the school’s official website in the Consumer Information section. All policies are consistently applied.</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Differences, if any, in occupational education program policies are justified by:</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7.</w:t>
      </w:r>
      <w:r w:rsidRPr="005D3912">
        <w:rPr>
          <w:rFonts w:ascii="Times New Roman" w:hAnsi="Times New Roman" w:cs="Times New Roman"/>
          <w:b/>
        </w:rPr>
        <w:tab/>
        <w:t>Student learning outcomes; and/or</w:t>
      </w:r>
    </w:p>
    <w:p w:rsidR="005D3912" w:rsidRDefault="005D3912" w:rsidP="005D3912">
      <w:pPr>
        <w:spacing w:after="0"/>
        <w:jc w:val="both"/>
        <w:rPr>
          <w:rFonts w:ascii="Times New Roman" w:hAnsi="Times New Roman" w:cs="Times New Roman"/>
          <w:b/>
        </w:rPr>
      </w:pPr>
      <w:r w:rsidRPr="005D3912">
        <w:rPr>
          <w:rFonts w:ascii="Times New Roman" w:hAnsi="Times New Roman" w:cs="Times New Roman"/>
          <w:b/>
        </w:rPr>
        <w:t>8.</w:t>
      </w:r>
      <w:r w:rsidRPr="005D3912">
        <w:rPr>
          <w:rFonts w:ascii="Times New Roman" w:hAnsi="Times New Roman" w:cs="Times New Roman"/>
          <w:b/>
        </w:rPr>
        <w:tab/>
        <w:t xml:space="preserve"> Program outcomes.</w:t>
      </w:r>
    </w:p>
    <w:p w:rsidR="005D3912" w:rsidRPr="005D3912" w:rsidRDefault="005D3912" w:rsidP="005D3912">
      <w:pPr>
        <w:spacing w:after="0"/>
        <w:jc w:val="both"/>
        <w:rPr>
          <w:rFonts w:ascii="Times New Roman" w:hAnsi="Times New Roman" w:cs="Times New Roman"/>
          <w:b/>
        </w:rPr>
      </w:pPr>
    </w:p>
    <w:p w:rsidR="007176BA" w:rsidRDefault="00687DA6" w:rsidP="005D3912">
      <w:pPr>
        <w:jc w:val="both"/>
        <w:rPr>
          <w:ins w:id="1" w:author="marta marrero" w:date="2016-05-06T12:13:00Z"/>
          <w:rFonts w:ascii="Times New Roman" w:hAnsi="Times New Roman" w:cs="Times New Roman"/>
        </w:rPr>
      </w:pPr>
      <w:r>
        <w:rPr>
          <w:rFonts w:ascii="Times New Roman" w:hAnsi="Times New Roman" w:cs="Times New Roman"/>
        </w:rPr>
        <w:t xml:space="preserve">The NA/HAA program requires that students undergo a background check as part of the state licensing requirements for Home Health Aides. The background check is required for employment.  </w:t>
      </w:r>
    </w:p>
    <w:p w:rsidR="005D3912" w:rsidRPr="005D3912" w:rsidRDefault="005D3912" w:rsidP="005D3912">
      <w:pPr>
        <w:jc w:val="both"/>
        <w:rPr>
          <w:rFonts w:ascii="Times New Roman" w:hAnsi="Times New Roman" w:cs="Times New Roman"/>
          <w:b/>
        </w:rPr>
      </w:pPr>
      <w:r w:rsidRPr="005D3912">
        <w:rPr>
          <w:rFonts w:ascii="Times New Roman" w:hAnsi="Times New Roman" w:cs="Times New Roman"/>
          <w:b/>
        </w:rPr>
        <w:t>9.</w:t>
      </w:r>
      <w:r w:rsidRPr="005D3912">
        <w:rPr>
          <w:rFonts w:ascii="Times New Roman" w:hAnsi="Times New Roman" w:cs="Times New Roman"/>
          <w:b/>
        </w:rPr>
        <w:tab/>
        <w:t>The objectives for each education program are evaluated annually.</w:t>
      </w:r>
    </w:p>
    <w:p w:rsidR="005D3912" w:rsidRPr="005D3912" w:rsidRDefault="00687DA6" w:rsidP="005D3912">
      <w:pPr>
        <w:jc w:val="both"/>
        <w:rPr>
          <w:rFonts w:ascii="Times New Roman" w:hAnsi="Times New Roman" w:cs="Times New Roman"/>
        </w:rPr>
      </w:pPr>
      <w:r>
        <w:rPr>
          <w:rFonts w:ascii="Times New Roman" w:hAnsi="Times New Roman" w:cs="Times New Roman"/>
        </w:rPr>
        <w:t xml:space="preserve">The </w:t>
      </w:r>
      <w:r w:rsidR="005D3912" w:rsidRPr="005D3912">
        <w:rPr>
          <w:rFonts w:ascii="Times New Roman" w:hAnsi="Times New Roman" w:cs="Times New Roman"/>
        </w:rPr>
        <w:t xml:space="preserve">Faculty committee meets annually to discuss program content and objectives. In addition, the Program Advisory Committee meetings are conducted twice per year to discuss individual programs and to gather feedback concerning the effectiveness of the programs based on employers’ needs, graduate and employer feedback. Suggestions are taken seriously and all appropriate changes are implemented.  </w:t>
      </w:r>
    </w:p>
    <w:p w:rsidR="005D3912" w:rsidRPr="005D3912" w:rsidRDefault="005D3912" w:rsidP="005D3912">
      <w:pPr>
        <w:jc w:val="both"/>
        <w:rPr>
          <w:rFonts w:ascii="Times New Roman" w:hAnsi="Times New Roman" w:cs="Times New Roman"/>
        </w:rPr>
      </w:pPr>
      <w:r w:rsidRPr="005D3912">
        <w:rPr>
          <w:rFonts w:ascii="Times New Roman" w:hAnsi="Times New Roman" w:cs="Times New Roman"/>
        </w:rPr>
        <w:t xml:space="preserve">All of the program content changes that have evolved over the last 5 years are the result of cooperation between the faculty, administration, advisory board and employer/employee feedback obtained back through the Student Services Office. </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Each occupational education program has:</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10.</w:t>
      </w:r>
      <w:r w:rsidRPr="005D3912">
        <w:rPr>
          <w:rFonts w:ascii="Times New Roman" w:hAnsi="Times New Roman" w:cs="Times New Roman"/>
          <w:b/>
        </w:rPr>
        <w:tab/>
        <w:t>Clearly stated objectives;</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11.</w:t>
      </w:r>
      <w:r w:rsidRPr="005D3912">
        <w:rPr>
          <w:rFonts w:ascii="Times New Roman" w:hAnsi="Times New Roman" w:cs="Times New Roman"/>
          <w:b/>
        </w:rPr>
        <w:tab/>
        <w:t>Defined content relevant to these objectives and the current needs of business and industry;</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12.</w:t>
      </w:r>
      <w:r w:rsidRPr="005D3912">
        <w:rPr>
          <w:rFonts w:ascii="Times New Roman" w:hAnsi="Times New Roman" w:cs="Times New Roman"/>
          <w:b/>
        </w:rPr>
        <w:tab/>
        <w:t>Assessment of student achievement based on the program objective and content.</w:t>
      </w:r>
    </w:p>
    <w:p w:rsidR="005D3912" w:rsidRPr="005D3912" w:rsidRDefault="005D3912" w:rsidP="005D3912">
      <w:pPr>
        <w:jc w:val="both"/>
        <w:rPr>
          <w:rFonts w:ascii="Times New Roman" w:hAnsi="Times New Roman" w:cs="Times New Roman"/>
        </w:rPr>
      </w:pPr>
    </w:p>
    <w:p w:rsidR="005D3912" w:rsidRPr="005D3912" w:rsidRDefault="005D3912" w:rsidP="005D3912">
      <w:pPr>
        <w:jc w:val="both"/>
        <w:rPr>
          <w:rFonts w:ascii="Times New Roman" w:hAnsi="Times New Roman" w:cs="Times New Roman"/>
        </w:rPr>
      </w:pPr>
      <w:r w:rsidRPr="005D3912">
        <w:rPr>
          <w:rFonts w:ascii="Times New Roman" w:hAnsi="Times New Roman" w:cs="Times New Roman"/>
        </w:rPr>
        <w:t>The</w:t>
      </w:r>
      <w:r w:rsidR="00687DA6">
        <w:rPr>
          <w:rFonts w:ascii="Times New Roman" w:hAnsi="Times New Roman" w:cs="Times New Roman"/>
        </w:rPr>
        <w:t xml:space="preserve"> NA/HAA program</w:t>
      </w:r>
      <w:r w:rsidRPr="005D3912">
        <w:rPr>
          <w:rFonts w:ascii="Times New Roman" w:hAnsi="Times New Roman" w:cs="Times New Roman"/>
        </w:rPr>
        <w:t xml:space="preserve"> content and objectives of each program may be found in the catalog as well as within the syllabi for each program. The content of programs is reviewed biannually</w:t>
      </w:r>
      <w:r w:rsidR="00687DA6">
        <w:rPr>
          <w:rFonts w:ascii="Times New Roman" w:hAnsi="Times New Roman" w:cs="Times New Roman"/>
        </w:rPr>
        <w:t xml:space="preserve"> by faculty and the </w:t>
      </w:r>
      <w:r w:rsidR="00BB028A">
        <w:rPr>
          <w:rFonts w:ascii="Times New Roman" w:hAnsi="Times New Roman" w:cs="Times New Roman"/>
        </w:rPr>
        <w:t>PAC</w:t>
      </w:r>
      <w:r w:rsidRPr="005D3912">
        <w:rPr>
          <w:rFonts w:ascii="Times New Roman" w:hAnsi="Times New Roman" w:cs="Times New Roman"/>
        </w:rPr>
        <w:t xml:space="preserve"> </w:t>
      </w:r>
      <w:r w:rsidR="00BB028A">
        <w:rPr>
          <w:rFonts w:ascii="Times New Roman" w:hAnsi="Times New Roman" w:cs="Times New Roman"/>
        </w:rPr>
        <w:t xml:space="preserve">as it relates to industry standards and employer expectations. </w:t>
      </w:r>
      <w:r w:rsidRPr="005D3912">
        <w:rPr>
          <w:rFonts w:ascii="Times New Roman" w:hAnsi="Times New Roman" w:cs="Times New Roman"/>
        </w:rPr>
        <w:t>All assessments are based on the learning objectives of each unit within the program. Quiz and exam content reflects the learning obj</w:t>
      </w:r>
      <w:r>
        <w:rPr>
          <w:rFonts w:ascii="Times New Roman" w:hAnsi="Times New Roman" w:cs="Times New Roman"/>
        </w:rPr>
        <w:t>ectives for each course</w:t>
      </w:r>
      <w:r w:rsidR="00BB028A">
        <w:rPr>
          <w:rFonts w:ascii="Times New Roman" w:hAnsi="Times New Roman" w:cs="Times New Roman"/>
        </w:rPr>
        <w:t>.</w:t>
      </w:r>
    </w:p>
    <w:p w:rsidR="005D3912" w:rsidRDefault="005D3912" w:rsidP="005D3912">
      <w:pPr>
        <w:spacing w:after="0"/>
        <w:jc w:val="both"/>
        <w:rPr>
          <w:rFonts w:ascii="Times New Roman" w:hAnsi="Times New Roman" w:cs="Times New Roman"/>
          <w:b/>
        </w:rPr>
      </w:pP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A systematic process has been implemented to document:</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13.</w:t>
      </w:r>
      <w:r w:rsidRPr="005D3912">
        <w:rPr>
          <w:rFonts w:ascii="Times New Roman" w:hAnsi="Times New Roman" w:cs="Times New Roman"/>
          <w:b/>
        </w:rPr>
        <w:tab/>
        <w:t xml:space="preserve"> That the objectives and content of programs are current; and,</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14.</w:t>
      </w:r>
      <w:r w:rsidRPr="005D3912">
        <w:rPr>
          <w:rFonts w:ascii="Times New Roman" w:hAnsi="Times New Roman" w:cs="Times New Roman"/>
          <w:b/>
        </w:rPr>
        <w:tab/>
        <w:t xml:space="preserve"> That coursework is qualitatively and quantitatively relevant.</w:t>
      </w:r>
    </w:p>
    <w:p w:rsidR="005D3912" w:rsidRDefault="005D3912" w:rsidP="005D3912">
      <w:pPr>
        <w:jc w:val="both"/>
        <w:rPr>
          <w:rFonts w:ascii="Times New Roman" w:hAnsi="Times New Roman" w:cs="Times New Roman"/>
        </w:rPr>
      </w:pPr>
    </w:p>
    <w:p w:rsidR="00ED1D97" w:rsidRDefault="005D3912" w:rsidP="005D3912">
      <w:pPr>
        <w:jc w:val="both"/>
        <w:rPr>
          <w:rFonts w:ascii="Times New Roman" w:hAnsi="Times New Roman" w:cs="Times New Roman"/>
        </w:rPr>
      </w:pPr>
      <w:r w:rsidRPr="005D3912">
        <w:rPr>
          <w:rFonts w:ascii="Times New Roman" w:hAnsi="Times New Roman" w:cs="Times New Roman"/>
        </w:rPr>
        <w:t>All Occupational Program Advisory Committee (PAC) meetings are systematized and all PAC members must complete a questionnaire and assess whether the objectives and content of each program are current and that the coursework is relevant</w:t>
      </w:r>
      <w:r w:rsidR="00BB028A">
        <w:rPr>
          <w:rFonts w:ascii="Times New Roman" w:hAnsi="Times New Roman" w:cs="Times New Roman"/>
        </w:rPr>
        <w:t xml:space="preserve"> to expectations of employers and reflect the skill sets required in the industry</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15.</w:t>
      </w:r>
      <w:r w:rsidRPr="005D3912">
        <w:rPr>
          <w:rFonts w:ascii="Times New Roman" w:hAnsi="Times New Roman" w:cs="Times New Roman"/>
          <w:b/>
        </w:rPr>
        <w:tab/>
        <w:t>At least every two years, three bona-fide potential employers review each educational program and recommend:</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lastRenderedPageBreak/>
        <w:t>16.</w:t>
      </w:r>
      <w:r w:rsidRPr="005D3912">
        <w:rPr>
          <w:rFonts w:ascii="Times New Roman" w:hAnsi="Times New Roman" w:cs="Times New Roman"/>
          <w:b/>
        </w:rPr>
        <w:tab/>
        <w:t xml:space="preserve"> Admission requirements;</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17.</w:t>
      </w:r>
      <w:r w:rsidRPr="005D3912">
        <w:rPr>
          <w:rFonts w:ascii="Times New Roman" w:hAnsi="Times New Roman" w:cs="Times New Roman"/>
          <w:b/>
        </w:rPr>
        <w:tab/>
        <w:t xml:space="preserve"> Program content that is consistent with desired student learning outcomes;</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18.</w:t>
      </w:r>
      <w:r w:rsidRPr="005D3912">
        <w:rPr>
          <w:rFonts w:ascii="Times New Roman" w:hAnsi="Times New Roman" w:cs="Times New Roman"/>
          <w:b/>
        </w:rPr>
        <w:tab/>
        <w:t xml:space="preserve"> Program length;</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19.</w:t>
      </w:r>
      <w:r w:rsidRPr="005D3912">
        <w:rPr>
          <w:rFonts w:ascii="Times New Roman" w:hAnsi="Times New Roman" w:cs="Times New Roman"/>
          <w:b/>
        </w:rPr>
        <w:tab/>
        <w:t xml:space="preserve"> Program objectives;</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20.</w:t>
      </w:r>
      <w:r w:rsidRPr="005D3912">
        <w:rPr>
          <w:rFonts w:ascii="Times New Roman" w:hAnsi="Times New Roman" w:cs="Times New Roman"/>
          <w:b/>
        </w:rPr>
        <w:tab/>
        <w:t>Competency tests;</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21.</w:t>
      </w:r>
      <w:r w:rsidRPr="005D3912">
        <w:rPr>
          <w:rFonts w:ascii="Times New Roman" w:hAnsi="Times New Roman" w:cs="Times New Roman"/>
          <w:b/>
        </w:rPr>
        <w:tab/>
        <w:t xml:space="preserve"> Learning activities;</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22.</w:t>
      </w:r>
      <w:r w:rsidRPr="005D3912">
        <w:rPr>
          <w:rFonts w:ascii="Times New Roman" w:hAnsi="Times New Roman" w:cs="Times New Roman"/>
          <w:b/>
        </w:rPr>
        <w:tab/>
        <w:t>Instructional materials;</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23.</w:t>
      </w:r>
      <w:r w:rsidRPr="005D3912">
        <w:rPr>
          <w:rFonts w:ascii="Times New Roman" w:hAnsi="Times New Roman" w:cs="Times New Roman"/>
          <w:b/>
        </w:rPr>
        <w:tab/>
        <w:t xml:space="preserve"> Equipment;</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24.</w:t>
      </w:r>
      <w:r w:rsidRPr="005D3912">
        <w:rPr>
          <w:rFonts w:ascii="Times New Roman" w:hAnsi="Times New Roman" w:cs="Times New Roman"/>
          <w:b/>
        </w:rPr>
        <w:tab/>
        <w:t>Method of program evaluation;</w:t>
      </w:r>
    </w:p>
    <w:p w:rsidR="005D3912"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25.</w:t>
      </w:r>
      <w:r w:rsidRPr="005D3912">
        <w:rPr>
          <w:rFonts w:ascii="Times New Roman" w:hAnsi="Times New Roman" w:cs="Times New Roman"/>
          <w:b/>
        </w:rPr>
        <w:tab/>
        <w:t xml:space="preserve"> Level of skills and or proficiency required for completion; and,</w:t>
      </w:r>
    </w:p>
    <w:p w:rsidR="00ED1D97" w:rsidRPr="005D3912" w:rsidRDefault="005D3912" w:rsidP="005D3912">
      <w:pPr>
        <w:spacing w:after="0"/>
        <w:jc w:val="both"/>
        <w:rPr>
          <w:rFonts w:ascii="Times New Roman" w:hAnsi="Times New Roman" w:cs="Times New Roman"/>
          <w:b/>
        </w:rPr>
      </w:pPr>
      <w:r w:rsidRPr="005D3912">
        <w:rPr>
          <w:rFonts w:ascii="Times New Roman" w:hAnsi="Times New Roman" w:cs="Times New Roman"/>
          <w:b/>
        </w:rPr>
        <w:t>26.</w:t>
      </w:r>
      <w:r w:rsidRPr="005D3912">
        <w:rPr>
          <w:rFonts w:ascii="Times New Roman" w:hAnsi="Times New Roman" w:cs="Times New Roman"/>
          <w:b/>
        </w:rPr>
        <w:tab/>
        <w:t xml:space="preserve"> Appropriate delivery formats for the subject matter being taught.</w:t>
      </w:r>
    </w:p>
    <w:p w:rsidR="004C48F9" w:rsidRDefault="004C48F9" w:rsidP="00D84D80">
      <w:pPr>
        <w:jc w:val="both"/>
        <w:rPr>
          <w:rFonts w:ascii="Times New Roman" w:hAnsi="Times New Roman" w:cs="Times New Roman"/>
        </w:rPr>
      </w:pP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t xml:space="preserve">Every two years’ employer verification forms are distributed to at least three employers for each program as a part of a program evaluation package.  Additionally, Program Advisory Committee meetings include significant discussion on program quality, and all PAC members are provided with a program evaluation package to allow for evaluation of the admissions, requirements, program content, </w:t>
      </w:r>
      <w:proofErr w:type="gramStart"/>
      <w:r w:rsidRPr="004C48F9">
        <w:rPr>
          <w:rFonts w:ascii="Times New Roman" w:hAnsi="Times New Roman" w:cs="Times New Roman"/>
        </w:rPr>
        <w:t>student</w:t>
      </w:r>
      <w:proofErr w:type="gramEnd"/>
      <w:r w:rsidRPr="004C48F9">
        <w:rPr>
          <w:rFonts w:ascii="Times New Roman" w:hAnsi="Times New Roman" w:cs="Times New Roman"/>
        </w:rPr>
        <w:t xml:space="preserve"> learning outcomes, program length and program objectives, competency tests, learning activities, instruction materials, equipment and resources.</w:t>
      </w:r>
      <w:r w:rsidR="00BB028A">
        <w:rPr>
          <w:rFonts w:ascii="Times New Roman" w:hAnsi="Times New Roman" w:cs="Times New Roman"/>
        </w:rPr>
        <w:t xml:space="preserve">  These assessments are retained by the program directors and are used to guide revisions where appropriate. </w:t>
      </w:r>
      <w:r w:rsidRPr="004C48F9">
        <w:rPr>
          <w:rFonts w:ascii="Times New Roman" w:hAnsi="Times New Roman" w:cs="Times New Roman"/>
        </w:rPr>
        <w:t xml:space="preserve"> </w:t>
      </w:r>
    </w:p>
    <w:p w:rsidR="004C48F9" w:rsidRPr="004C48F9" w:rsidRDefault="004C48F9" w:rsidP="004C48F9">
      <w:pPr>
        <w:jc w:val="both"/>
        <w:rPr>
          <w:rFonts w:ascii="Times New Roman" w:hAnsi="Times New Roman" w:cs="Times New Roman"/>
          <w:b/>
        </w:rPr>
      </w:pPr>
      <w:r w:rsidRPr="004C48F9">
        <w:rPr>
          <w:rFonts w:ascii="Times New Roman" w:hAnsi="Times New Roman" w:cs="Times New Roman"/>
          <w:b/>
        </w:rPr>
        <w:t>27.</w:t>
      </w:r>
      <w:r w:rsidRPr="004C48F9">
        <w:rPr>
          <w:rFonts w:ascii="Times New Roman" w:hAnsi="Times New Roman" w:cs="Times New Roman"/>
          <w:b/>
        </w:rPr>
        <w:tab/>
        <w:t>The institution considers the length and the tuition of each program in relation to the documented entry level earning of completers.</w:t>
      </w: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t>Records are maintained which reflect employment outcomes and, when available, wage ranges.  The length of each program is based on several considerations: Accreditation Standards, Federal and State regulations, cost of delivery, characteristics of the student body,</w:t>
      </w:r>
      <w:r w:rsidR="00BB028A">
        <w:rPr>
          <w:rFonts w:ascii="Times New Roman" w:hAnsi="Times New Roman" w:cs="Times New Roman"/>
        </w:rPr>
        <w:t xml:space="preserve"> industry requirements</w:t>
      </w:r>
      <w:r w:rsidRPr="004C48F9">
        <w:rPr>
          <w:rFonts w:ascii="Times New Roman" w:hAnsi="Times New Roman" w:cs="Times New Roman"/>
        </w:rPr>
        <w:t xml:space="preserve"> and necessary financial goals.</w:t>
      </w: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t>Each measure is equally important and the institution seeks to strike a balance between all considerations. The local economy sets the entry level earning rate by occupation or profession and the current salary levels of graduates clearly reflect a positive value compared to the economic investment.</w:t>
      </w: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t>Both the length and all-inclusive cost of all our programs are clearly visible within the catalog, and students are free to evaluate the financial feasibility of our programs.</w:t>
      </w:r>
    </w:p>
    <w:p w:rsidR="004C48F9" w:rsidRPr="004C48F9" w:rsidRDefault="004C48F9" w:rsidP="004C48F9">
      <w:pPr>
        <w:jc w:val="both"/>
        <w:rPr>
          <w:rFonts w:ascii="Times New Roman" w:hAnsi="Times New Roman" w:cs="Times New Roman"/>
          <w:b/>
        </w:rPr>
      </w:pPr>
      <w:r w:rsidRPr="004C48F9">
        <w:rPr>
          <w:rFonts w:ascii="Times New Roman" w:hAnsi="Times New Roman" w:cs="Times New Roman"/>
          <w:b/>
        </w:rPr>
        <w:t>28.</w:t>
      </w:r>
      <w:r w:rsidRPr="004C48F9">
        <w:rPr>
          <w:rFonts w:ascii="Times New Roman" w:hAnsi="Times New Roman" w:cs="Times New Roman"/>
          <w:b/>
        </w:rPr>
        <w:tab/>
        <w:t>Courses required for each program are offered with sufficient frequency for the student to complete the program within the publicized time frame.</w:t>
      </w: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t xml:space="preserve">The institution uses the </w:t>
      </w:r>
      <w:proofErr w:type="spellStart"/>
      <w:r w:rsidRPr="004C48F9">
        <w:rPr>
          <w:rFonts w:ascii="Times New Roman" w:hAnsi="Times New Roman" w:cs="Times New Roman"/>
        </w:rPr>
        <w:t>DiamondD</w:t>
      </w:r>
      <w:proofErr w:type="spellEnd"/>
      <w:r w:rsidRPr="004C48F9">
        <w:rPr>
          <w:rFonts w:ascii="Times New Roman" w:hAnsi="Times New Roman" w:cs="Times New Roman"/>
        </w:rPr>
        <w:t xml:space="preserve"> student information system in order to facilitate and manage course scheduling. Any entering student is guaranteed to have every course he or she needs to take in the correct sequence in order to graduate in the publicized time frame as long as the student remains in Satisfactory Progress and meets the attendance requirements. At the current time FVI enrolls students at the end of each unit and classes are offered on a rotating basis, allowing students to complete the program within a publicized timeframe</w:t>
      </w:r>
      <w:r>
        <w:rPr>
          <w:rFonts w:ascii="Times New Roman" w:hAnsi="Times New Roman" w:cs="Times New Roman"/>
        </w:rPr>
        <w:t>.</w:t>
      </w:r>
    </w:p>
    <w:p w:rsidR="004C48F9" w:rsidRPr="004C48F9" w:rsidRDefault="004C48F9" w:rsidP="004C48F9">
      <w:pPr>
        <w:jc w:val="both"/>
        <w:rPr>
          <w:rFonts w:ascii="Times New Roman" w:hAnsi="Times New Roman" w:cs="Times New Roman"/>
          <w:b/>
        </w:rPr>
      </w:pPr>
      <w:r w:rsidRPr="004C48F9">
        <w:rPr>
          <w:rFonts w:ascii="Times New Roman" w:hAnsi="Times New Roman" w:cs="Times New Roman"/>
          <w:b/>
        </w:rPr>
        <w:t xml:space="preserve">Associate Degree programs offered must meet the following requirements: </w:t>
      </w:r>
    </w:p>
    <w:p w:rsidR="004C48F9" w:rsidRPr="004C48F9" w:rsidRDefault="004C48F9" w:rsidP="004C48F9">
      <w:pPr>
        <w:jc w:val="both"/>
        <w:rPr>
          <w:rFonts w:ascii="Times New Roman" w:hAnsi="Times New Roman" w:cs="Times New Roman"/>
          <w:b/>
        </w:rPr>
      </w:pPr>
      <w:r w:rsidRPr="004C48F9">
        <w:rPr>
          <w:rFonts w:ascii="Times New Roman" w:hAnsi="Times New Roman" w:cs="Times New Roman"/>
          <w:b/>
        </w:rPr>
        <w:lastRenderedPageBreak/>
        <w:t>29.</w:t>
      </w:r>
      <w:r w:rsidRPr="004C48F9">
        <w:rPr>
          <w:rFonts w:ascii="Times New Roman" w:hAnsi="Times New Roman" w:cs="Times New Roman"/>
          <w:b/>
        </w:rPr>
        <w:tab/>
        <w:t xml:space="preserve">The appropriate applied degree title, such as Associate of Applied Technology, Associate of Applied Science, Associate of Occupational Studies, Associate of Science or Associate of Occupational Technology is used. </w:t>
      </w: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t xml:space="preserve">The institution does not offer Associate Degree programs. </w:t>
      </w:r>
    </w:p>
    <w:p w:rsidR="004C48F9" w:rsidRPr="004C48F9" w:rsidRDefault="004C48F9" w:rsidP="004C48F9">
      <w:pPr>
        <w:jc w:val="both"/>
        <w:rPr>
          <w:rFonts w:ascii="Times New Roman" w:hAnsi="Times New Roman" w:cs="Times New Roman"/>
        </w:rPr>
      </w:pPr>
    </w:p>
    <w:p w:rsidR="004C48F9" w:rsidRPr="004C48F9" w:rsidRDefault="004C48F9" w:rsidP="004C48F9">
      <w:pPr>
        <w:jc w:val="both"/>
        <w:rPr>
          <w:rFonts w:ascii="Times New Roman" w:hAnsi="Times New Roman" w:cs="Times New Roman"/>
          <w:b/>
        </w:rPr>
      </w:pPr>
      <w:r w:rsidRPr="004C48F9">
        <w:rPr>
          <w:rFonts w:ascii="Times New Roman" w:hAnsi="Times New Roman" w:cs="Times New Roman"/>
          <w:b/>
        </w:rPr>
        <w:t>30.</w:t>
      </w:r>
      <w:r w:rsidRPr="004C48F9">
        <w:rPr>
          <w:rFonts w:ascii="Times New Roman" w:hAnsi="Times New Roman" w:cs="Times New Roman"/>
          <w:b/>
        </w:rPr>
        <w:tab/>
        <w:t>The program has minimum of 60 semester hours or 90 quarter hours.</w:t>
      </w: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t>The institution does not offer Associate Degree programs.</w:t>
      </w:r>
    </w:p>
    <w:p w:rsidR="004C48F9" w:rsidRPr="004C48F9" w:rsidRDefault="004C48F9" w:rsidP="004C48F9">
      <w:pPr>
        <w:jc w:val="both"/>
        <w:rPr>
          <w:rFonts w:ascii="Times New Roman" w:hAnsi="Times New Roman" w:cs="Times New Roman"/>
        </w:rPr>
      </w:pPr>
    </w:p>
    <w:p w:rsidR="004C48F9" w:rsidRPr="004C48F9" w:rsidRDefault="004C48F9" w:rsidP="004C48F9">
      <w:pPr>
        <w:jc w:val="both"/>
        <w:rPr>
          <w:rFonts w:ascii="Times New Roman" w:hAnsi="Times New Roman" w:cs="Times New Roman"/>
        </w:rPr>
      </w:pPr>
      <w:r w:rsidRPr="004C48F9">
        <w:rPr>
          <w:rFonts w:ascii="Times New Roman" w:hAnsi="Times New Roman" w:cs="Times New Roman"/>
          <w:b/>
        </w:rPr>
        <w:t>31.</w:t>
      </w:r>
      <w:r w:rsidRPr="004C48F9">
        <w:rPr>
          <w:rFonts w:ascii="Times New Roman" w:hAnsi="Times New Roman" w:cs="Times New Roman"/>
          <w:b/>
        </w:rPr>
        <w:tab/>
        <w:t xml:space="preserve"> The program includes a minimum of 15 semester hours or 23 quarter hours of general education courses, with a minimum of one course in the following areas: humanities, behavioral sciences, natural or applied science, and mathematics</w:t>
      </w:r>
      <w:r w:rsidRPr="004C48F9">
        <w:rPr>
          <w:rFonts w:ascii="Times New Roman" w:hAnsi="Times New Roman" w:cs="Times New Roman"/>
        </w:rPr>
        <w:t xml:space="preserve">. </w:t>
      </w: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t>The institution does not offer Associate Degree programs.</w:t>
      </w:r>
    </w:p>
    <w:p w:rsidR="004C48F9" w:rsidRPr="004C48F9" w:rsidRDefault="004C48F9" w:rsidP="004C48F9">
      <w:pPr>
        <w:jc w:val="both"/>
        <w:rPr>
          <w:rFonts w:ascii="Times New Roman" w:hAnsi="Times New Roman" w:cs="Times New Roman"/>
          <w:b/>
        </w:rPr>
      </w:pPr>
      <w:r w:rsidRPr="004C48F9">
        <w:rPr>
          <w:rFonts w:ascii="Times New Roman" w:hAnsi="Times New Roman" w:cs="Times New Roman"/>
          <w:b/>
        </w:rPr>
        <w:t>32.</w:t>
      </w:r>
      <w:r w:rsidRPr="004C48F9">
        <w:rPr>
          <w:rFonts w:ascii="Times New Roman" w:hAnsi="Times New Roman" w:cs="Times New Roman"/>
          <w:b/>
        </w:rPr>
        <w:tab/>
        <w:t>For all coursework delivered via distance education: The institution’s distance education courses and programs are identical to those on campus in terms of the quality, rigor, breadth of academic and technical standards, completion requirements, and the credential awarded.</w:t>
      </w:r>
    </w:p>
    <w:p w:rsidR="004C48F9" w:rsidRPr="004C48F9" w:rsidRDefault="004C48F9" w:rsidP="004C48F9">
      <w:pPr>
        <w:jc w:val="both"/>
        <w:rPr>
          <w:rFonts w:ascii="Times New Roman" w:hAnsi="Times New Roman" w:cs="Times New Roman"/>
        </w:rPr>
      </w:pPr>
    </w:p>
    <w:p w:rsidR="00325991" w:rsidRDefault="00325991" w:rsidP="00325991">
      <w:pPr>
        <w:jc w:val="both"/>
        <w:rPr>
          <w:rFonts w:ascii="Times New Roman" w:hAnsi="Times New Roman" w:cs="Times New Roman"/>
        </w:rPr>
      </w:pPr>
      <w:r w:rsidRPr="000E5354">
        <w:rPr>
          <w:rFonts w:ascii="Times New Roman" w:hAnsi="Times New Roman" w:cs="Times New Roman"/>
        </w:rPr>
        <w:t>NAHHA program</w:t>
      </w:r>
      <w:r>
        <w:rPr>
          <w:rFonts w:ascii="Times New Roman" w:hAnsi="Times New Roman" w:cs="Times New Roman"/>
        </w:rPr>
        <w:t xml:space="preserve"> is not delivered via distance education</w:t>
      </w:r>
    </w:p>
    <w:p w:rsidR="004C48F9" w:rsidRPr="004C48F9" w:rsidRDefault="004C48F9" w:rsidP="004C48F9">
      <w:pPr>
        <w:jc w:val="both"/>
        <w:rPr>
          <w:rFonts w:ascii="Times New Roman" w:hAnsi="Times New Roman" w:cs="Times New Roman"/>
        </w:rPr>
      </w:pPr>
    </w:p>
    <w:p w:rsidR="004C48F9" w:rsidRPr="004C48F9" w:rsidRDefault="004C48F9" w:rsidP="004C48F9">
      <w:pPr>
        <w:jc w:val="both"/>
        <w:rPr>
          <w:rFonts w:ascii="Times New Roman" w:hAnsi="Times New Roman" w:cs="Times New Roman"/>
          <w:b/>
        </w:rPr>
      </w:pPr>
      <w:r w:rsidRPr="004C48F9">
        <w:rPr>
          <w:rFonts w:ascii="Times New Roman" w:hAnsi="Times New Roman" w:cs="Times New Roman"/>
          <w:b/>
        </w:rPr>
        <w:t>Each program offered by the institution:</w:t>
      </w:r>
    </w:p>
    <w:p w:rsidR="004C48F9" w:rsidRPr="004C48F9" w:rsidRDefault="004C48F9" w:rsidP="004C48F9">
      <w:pPr>
        <w:jc w:val="both"/>
        <w:rPr>
          <w:rFonts w:ascii="Times New Roman" w:hAnsi="Times New Roman" w:cs="Times New Roman"/>
          <w:b/>
        </w:rPr>
      </w:pPr>
      <w:r w:rsidRPr="004C48F9">
        <w:rPr>
          <w:rFonts w:ascii="Times New Roman" w:hAnsi="Times New Roman" w:cs="Times New Roman"/>
          <w:b/>
        </w:rPr>
        <w:t>33.</w:t>
      </w:r>
      <w:r w:rsidRPr="004C48F9">
        <w:rPr>
          <w:rFonts w:ascii="Times New Roman" w:hAnsi="Times New Roman" w:cs="Times New Roman"/>
          <w:b/>
        </w:rPr>
        <w:tab/>
        <w:t>Is approved and administered under established institutional policies and procedures and supervised by an administrator who is part of the institutional organization;</w:t>
      </w:r>
    </w:p>
    <w:p w:rsidR="00686CEE" w:rsidRDefault="004C48F9" w:rsidP="004C48F9">
      <w:pPr>
        <w:jc w:val="both"/>
        <w:rPr>
          <w:ins w:id="2" w:author="marta marrero" w:date="2016-05-06T12:32:00Z"/>
          <w:rFonts w:ascii="Times New Roman" w:hAnsi="Times New Roman" w:cs="Times New Roman"/>
        </w:rPr>
      </w:pPr>
      <w:r w:rsidRPr="004C48F9">
        <w:rPr>
          <w:rFonts w:ascii="Times New Roman" w:hAnsi="Times New Roman" w:cs="Times New Roman"/>
        </w:rPr>
        <w:t>All programs have been approved by the State of Florida and our accrediting agency. The programs are administered under policies articulated in the school catalog and SOP manual.  Policies and procedures were developed keeping in mind all regulatory requirements and the standards of our accrediting agency.  At all times the institution have administrative and supervisory personnel on campus during regular hours of operation.</w:t>
      </w:r>
      <w:r w:rsidR="00623B1C" w:rsidRPr="00623B1C">
        <w:t xml:space="preserve"> </w:t>
      </w:r>
      <w:r w:rsidR="00623B1C" w:rsidRPr="00623B1C">
        <w:rPr>
          <w:rFonts w:ascii="Times New Roman" w:hAnsi="Times New Roman" w:cs="Times New Roman"/>
        </w:rPr>
        <w:t xml:space="preserve">The </w:t>
      </w:r>
      <w:r w:rsidR="00623B1C">
        <w:rPr>
          <w:rFonts w:ascii="Times New Roman" w:hAnsi="Times New Roman" w:cs="Times New Roman"/>
        </w:rPr>
        <w:t xml:space="preserve">NAHHA </w:t>
      </w:r>
      <w:r w:rsidR="00623B1C" w:rsidRPr="00623B1C">
        <w:rPr>
          <w:rFonts w:ascii="Times New Roman" w:hAnsi="Times New Roman" w:cs="Times New Roman"/>
        </w:rPr>
        <w:t>program is overseen by a full-time, on-campus Program Director, who is supervised by the Campus Vice President at the campus level with support from the corporate office</w:t>
      </w:r>
      <w:r w:rsidR="00BB028A">
        <w:rPr>
          <w:rFonts w:ascii="Times New Roman" w:hAnsi="Times New Roman" w:cs="Times New Roman"/>
        </w:rPr>
        <w:t>.</w:t>
      </w:r>
    </w:p>
    <w:p w:rsidR="004C48F9" w:rsidRPr="00623B1C" w:rsidRDefault="004C48F9" w:rsidP="004C48F9">
      <w:pPr>
        <w:jc w:val="both"/>
        <w:rPr>
          <w:rFonts w:ascii="Times New Roman" w:hAnsi="Times New Roman" w:cs="Times New Roman"/>
          <w:b/>
        </w:rPr>
      </w:pPr>
      <w:r w:rsidRPr="00623B1C">
        <w:rPr>
          <w:rFonts w:ascii="Times New Roman" w:hAnsi="Times New Roman" w:cs="Times New Roman"/>
          <w:b/>
        </w:rPr>
        <w:t>34.</w:t>
      </w:r>
      <w:r w:rsidRPr="00623B1C">
        <w:rPr>
          <w:rFonts w:ascii="Times New Roman" w:hAnsi="Times New Roman" w:cs="Times New Roman"/>
          <w:b/>
        </w:rPr>
        <w:tab/>
      </w:r>
      <w:proofErr w:type="gramStart"/>
      <w:r w:rsidRPr="00623B1C">
        <w:rPr>
          <w:rFonts w:ascii="Times New Roman" w:hAnsi="Times New Roman" w:cs="Times New Roman"/>
          <w:b/>
        </w:rPr>
        <w:t>Has</w:t>
      </w:r>
      <w:proofErr w:type="gramEnd"/>
      <w:r w:rsidRPr="00623B1C">
        <w:rPr>
          <w:rFonts w:ascii="Times New Roman" w:hAnsi="Times New Roman" w:cs="Times New Roman"/>
          <w:b/>
        </w:rPr>
        <w:t xml:space="preserve"> appropriate and continuous involvement of on-campus administrators and faculty in planning, approval; </w:t>
      </w: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t xml:space="preserve">Florida Vocational Institute runs quarterly planning meetings which involve the campus administrators and faculty representatives to insure appropriate and continuous improvements. </w:t>
      </w: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lastRenderedPageBreak/>
        <w:t>Additionally, there are monthly all-campus meetings where all staff and faculty member are required to attend. The purpose of the all-campus meeting is to present program outcomes, retention, licensure and placement data, communicate initiatives, and discuss progress regarding any issues or required changes in any program of study.</w:t>
      </w:r>
    </w:p>
    <w:p w:rsidR="00623B1C" w:rsidRDefault="004C48F9" w:rsidP="004C48F9">
      <w:pPr>
        <w:jc w:val="both"/>
      </w:pPr>
      <w:r w:rsidRPr="004C48F9">
        <w:rPr>
          <w:rFonts w:ascii="Times New Roman" w:hAnsi="Times New Roman" w:cs="Times New Roman"/>
        </w:rPr>
        <w:t>Finally, the Program Directors of Allied Health and Technology run monthly faculty meetings with all instructors where curriculum changes and efficacy of teaching techniques are discussed.</w:t>
      </w:r>
      <w:r w:rsidR="00623B1C" w:rsidRPr="00623B1C">
        <w:t xml:space="preserve"> </w:t>
      </w:r>
    </w:p>
    <w:p w:rsidR="004C48F9" w:rsidRPr="004C48F9" w:rsidRDefault="00623B1C" w:rsidP="004C48F9">
      <w:pPr>
        <w:jc w:val="both"/>
        <w:rPr>
          <w:rFonts w:ascii="Times New Roman" w:hAnsi="Times New Roman" w:cs="Times New Roman"/>
        </w:rPr>
      </w:pPr>
      <w:r w:rsidRPr="00623B1C">
        <w:rPr>
          <w:rFonts w:ascii="Times New Roman" w:hAnsi="Times New Roman" w:cs="Times New Roman"/>
        </w:rPr>
        <w:t>The Program Director and faculty have appropriate involvement in planning, approval, and on-going evaluation of curriculum with an opportunity to receive feedback to the Advisory Committee</w:t>
      </w:r>
    </w:p>
    <w:p w:rsidR="004C48F9" w:rsidRPr="00623B1C" w:rsidRDefault="004C48F9" w:rsidP="004C48F9">
      <w:pPr>
        <w:jc w:val="both"/>
        <w:rPr>
          <w:rFonts w:ascii="Times New Roman" w:hAnsi="Times New Roman" w:cs="Times New Roman"/>
          <w:b/>
        </w:rPr>
      </w:pPr>
      <w:r w:rsidRPr="00623B1C">
        <w:rPr>
          <w:rFonts w:ascii="Times New Roman" w:hAnsi="Times New Roman" w:cs="Times New Roman"/>
          <w:b/>
        </w:rPr>
        <w:t>35.</w:t>
      </w:r>
      <w:r w:rsidRPr="00623B1C">
        <w:rPr>
          <w:rFonts w:ascii="Times New Roman" w:hAnsi="Times New Roman" w:cs="Times New Roman"/>
          <w:b/>
        </w:rPr>
        <w:tab/>
        <w:t>Has varied evaluation methodologies that reflect established professional and practice competencies.</w:t>
      </w: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t xml:space="preserve">In the allied health programs, the institution uses a combination of written tests, practical/clinical tests, externship evaluation, and board exams in order to determine whether the student is progressing normally and developing the occupational competencies that will be expected of the student in the work place. </w:t>
      </w: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t xml:space="preserve">All allied health programs’ unit final exams are evaluated by advisory committees. This helps us ensure that they reflect the skills and competencies required by entry level professionals in </w:t>
      </w:r>
      <w:r w:rsidR="00AF5F3E">
        <w:rPr>
          <w:rFonts w:ascii="Times New Roman" w:hAnsi="Times New Roman" w:cs="Times New Roman"/>
        </w:rPr>
        <w:t>a specific filed.</w:t>
      </w:r>
    </w:p>
    <w:p w:rsidR="004C48F9" w:rsidRPr="00623B1C" w:rsidRDefault="004C48F9" w:rsidP="004C48F9">
      <w:pPr>
        <w:jc w:val="both"/>
        <w:rPr>
          <w:rFonts w:ascii="Times New Roman" w:hAnsi="Times New Roman" w:cs="Times New Roman"/>
          <w:b/>
        </w:rPr>
      </w:pPr>
      <w:r w:rsidRPr="00623B1C">
        <w:rPr>
          <w:rFonts w:ascii="Times New Roman" w:hAnsi="Times New Roman" w:cs="Times New Roman"/>
          <w:b/>
        </w:rPr>
        <w:t>36.</w:t>
      </w:r>
      <w:r w:rsidRPr="00623B1C">
        <w:rPr>
          <w:rFonts w:ascii="Times New Roman" w:hAnsi="Times New Roman" w:cs="Times New Roman"/>
          <w:b/>
        </w:rPr>
        <w:tab/>
        <w:t>Has measures of achievement of the student learning objectives;</w:t>
      </w: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t xml:space="preserve">Each Allied Health program incorporates quizzes, comprehensive testing, </w:t>
      </w:r>
      <w:r w:rsidR="00623B1C" w:rsidRPr="004C48F9">
        <w:rPr>
          <w:rFonts w:ascii="Times New Roman" w:hAnsi="Times New Roman" w:cs="Times New Roman"/>
        </w:rPr>
        <w:t>and skill</w:t>
      </w:r>
      <w:r w:rsidRPr="004C48F9">
        <w:rPr>
          <w:rFonts w:ascii="Times New Roman" w:hAnsi="Times New Roman" w:cs="Times New Roman"/>
        </w:rPr>
        <w:t xml:space="preserve"> observations in clinical and lab environments to assess student progress.  The final assessment is reflected in the performance of the student during the externship experience. </w:t>
      </w:r>
    </w:p>
    <w:p w:rsidR="004C48F9" w:rsidRPr="004C48F9" w:rsidRDefault="004C48F9" w:rsidP="004C48F9">
      <w:pPr>
        <w:jc w:val="both"/>
        <w:rPr>
          <w:rFonts w:ascii="Times New Roman" w:hAnsi="Times New Roman" w:cs="Times New Roman"/>
        </w:rPr>
      </w:pPr>
      <w:r w:rsidRPr="00623B1C">
        <w:rPr>
          <w:rFonts w:ascii="Times New Roman" w:hAnsi="Times New Roman" w:cs="Times New Roman"/>
          <w:b/>
        </w:rPr>
        <w:t>37.</w:t>
      </w:r>
      <w:r w:rsidRPr="00623B1C">
        <w:rPr>
          <w:rFonts w:ascii="Times New Roman" w:hAnsi="Times New Roman" w:cs="Times New Roman"/>
          <w:b/>
        </w:rPr>
        <w:tab/>
        <w:t>Has individual student records, including period of enrollment, financial, and educational program records, permanently maintained by the institution at the main campus</w:t>
      </w:r>
      <w:r w:rsidRPr="004C48F9">
        <w:rPr>
          <w:rFonts w:ascii="Times New Roman" w:hAnsi="Times New Roman" w:cs="Times New Roman"/>
        </w:rPr>
        <w:t>.</w:t>
      </w: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t xml:space="preserve">The institution maintains individual student records, including period of enrollment, </w:t>
      </w:r>
      <w:r w:rsidR="00325991" w:rsidRPr="004C48F9">
        <w:rPr>
          <w:rFonts w:ascii="Times New Roman" w:hAnsi="Times New Roman" w:cs="Times New Roman"/>
        </w:rPr>
        <w:t>financial</w:t>
      </w:r>
      <w:r w:rsidRPr="004C48F9">
        <w:rPr>
          <w:rFonts w:ascii="Times New Roman" w:hAnsi="Times New Roman" w:cs="Times New Roman"/>
        </w:rPr>
        <w:t xml:space="preserve"> and educational program records that are permanently maintained by the institution at the main campus. The Institution maintains all electronic records in the </w:t>
      </w:r>
      <w:proofErr w:type="spellStart"/>
      <w:r w:rsidR="00BB028A">
        <w:rPr>
          <w:rFonts w:ascii="Times New Roman" w:hAnsi="Times New Roman" w:cs="Times New Roman"/>
        </w:rPr>
        <w:t>DiamondD</w:t>
      </w:r>
      <w:proofErr w:type="spellEnd"/>
      <w:r w:rsidRPr="004C48F9">
        <w:rPr>
          <w:rFonts w:ascii="Times New Roman" w:hAnsi="Times New Roman" w:cs="Times New Roman"/>
        </w:rPr>
        <w:t>, student information system. A hard copy of individual student records, including period of enrollment, financial, and educational program records are maintained by the Registrar.</w:t>
      </w:r>
    </w:p>
    <w:p w:rsidR="004C48F9" w:rsidRPr="00623B1C" w:rsidRDefault="004C48F9" w:rsidP="004C48F9">
      <w:pPr>
        <w:jc w:val="both"/>
        <w:rPr>
          <w:rFonts w:ascii="Times New Roman" w:hAnsi="Times New Roman" w:cs="Times New Roman"/>
          <w:b/>
        </w:rPr>
      </w:pPr>
      <w:r w:rsidRPr="00623B1C">
        <w:rPr>
          <w:rFonts w:ascii="Times New Roman" w:hAnsi="Times New Roman" w:cs="Times New Roman"/>
          <w:b/>
        </w:rPr>
        <w:t>38.</w:t>
      </w:r>
      <w:r w:rsidRPr="00623B1C">
        <w:rPr>
          <w:rFonts w:ascii="Times New Roman" w:hAnsi="Times New Roman" w:cs="Times New Roman"/>
          <w:b/>
        </w:rPr>
        <w:tab/>
        <w:t xml:space="preserve">Is described in appropriate catalog, brochures, and/or other promotional materials and include tuition/fee charges, refund policies, and admissions and academic requirements, and information technology requirements; and, </w:t>
      </w:r>
    </w:p>
    <w:p w:rsidR="004C48F9" w:rsidRPr="004C48F9" w:rsidRDefault="00AF5F3E" w:rsidP="004C48F9">
      <w:pPr>
        <w:jc w:val="both"/>
        <w:rPr>
          <w:rFonts w:ascii="Times New Roman" w:hAnsi="Times New Roman" w:cs="Times New Roman"/>
        </w:rPr>
      </w:pPr>
      <w:r>
        <w:rPr>
          <w:rFonts w:ascii="Times New Roman" w:hAnsi="Times New Roman" w:cs="Times New Roman"/>
        </w:rPr>
        <w:t>The NA/HAA</w:t>
      </w:r>
      <w:r w:rsidR="004C48F9" w:rsidRPr="004C48F9">
        <w:rPr>
          <w:rFonts w:ascii="Times New Roman" w:hAnsi="Times New Roman" w:cs="Times New Roman"/>
        </w:rPr>
        <w:t xml:space="preserve"> </w:t>
      </w:r>
      <w:r w:rsidR="005149AE" w:rsidRPr="004C48F9">
        <w:rPr>
          <w:rFonts w:ascii="Times New Roman" w:hAnsi="Times New Roman" w:cs="Times New Roman"/>
        </w:rPr>
        <w:t>program is</w:t>
      </w:r>
      <w:r w:rsidR="004C48F9" w:rsidRPr="004C48F9">
        <w:rPr>
          <w:rFonts w:ascii="Times New Roman" w:hAnsi="Times New Roman" w:cs="Times New Roman"/>
        </w:rPr>
        <w:t xml:space="preserve"> clearly described in the institution’s school catalog, school’s official website, brochures and all other promotional materials that include tuition/fee charges, refund policies, and admissions and academic requirements, and information technology requirements.</w:t>
      </w:r>
    </w:p>
    <w:p w:rsidR="004C48F9" w:rsidRPr="00623B1C" w:rsidRDefault="004C48F9" w:rsidP="004C48F9">
      <w:pPr>
        <w:jc w:val="both"/>
        <w:rPr>
          <w:rFonts w:ascii="Times New Roman" w:hAnsi="Times New Roman" w:cs="Times New Roman"/>
          <w:b/>
        </w:rPr>
      </w:pPr>
      <w:r w:rsidRPr="00623B1C">
        <w:rPr>
          <w:rFonts w:ascii="Times New Roman" w:hAnsi="Times New Roman" w:cs="Times New Roman"/>
          <w:b/>
        </w:rPr>
        <w:t>39.</w:t>
      </w:r>
      <w:r w:rsidRPr="00623B1C">
        <w:rPr>
          <w:rFonts w:ascii="Times New Roman" w:hAnsi="Times New Roman" w:cs="Times New Roman"/>
          <w:b/>
        </w:rPr>
        <w:tab/>
        <w:t>Provides for timely and meaningful interaction among faculty and students.</w:t>
      </w:r>
    </w:p>
    <w:p w:rsidR="00801E80" w:rsidRDefault="00801E80" w:rsidP="00CB6650">
      <w:pPr>
        <w:spacing w:after="0"/>
        <w:jc w:val="both"/>
        <w:rPr>
          <w:rFonts w:ascii="Times New Roman" w:hAnsi="Times New Roman" w:cs="Times New Roman"/>
        </w:rPr>
      </w:pPr>
      <w:r>
        <w:rPr>
          <w:rFonts w:ascii="Times New Roman" w:hAnsi="Times New Roman" w:cs="Times New Roman"/>
        </w:rPr>
        <w:lastRenderedPageBreak/>
        <w:t>In addition to the twenty hours of instructional hours per week, f</w:t>
      </w:r>
      <w:r w:rsidR="00623B1C" w:rsidRPr="004C48F9">
        <w:rPr>
          <w:rFonts w:ascii="Times New Roman" w:hAnsi="Times New Roman" w:cs="Times New Roman"/>
        </w:rPr>
        <w:t>aculty is</w:t>
      </w:r>
      <w:r w:rsidR="004C48F9" w:rsidRPr="004C48F9">
        <w:rPr>
          <w:rFonts w:ascii="Times New Roman" w:hAnsi="Times New Roman" w:cs="Times New Roman"/>
        </w:rPr>
        <w:t xml:space="preserve"> also available for tutoring and support by appointment before or after class times.</w:t>
      </w:r>
      <w:r w:rsidR="00AF5F3E">
        <w:rPr>
          <w:rFonts w:ascii="Times New Roman" w:hAnsi="Times New Roman" w:cs="Times New Roman"/>
        </w:rPr>
        <w:t xml:space="preserve"> The NA/HAA program director is available for schedule office hours during scheduled class days/evenings.</w:t>
      </w:r>
      <w:r w:rsidR="004C48F9" w:rsidRPr="004C48F9">
        <w:rPr>
          <w:rFonts w:ascii="Times New Roman" w:hAnsi="Times New Roman" w:cs="Times New Roman"/>
        </w:rPr>
        <w:t xml:space="preserve"> </w:t>
      </w:r>
    </w:p>
    <w:p w:rsidR="004C48F9" w:rsidRPr="004C48F9" w:rsidRDefault="004C48F9" w:rsidP="00CB6650">
      <w:pPr>
        <w:spacing w:after="0"/>
        <w:jc w:val="both"/>
        <w:rPr>
          <w:rFonts w:ascii="Times New Roman" w:hAnsi="Times New Roman" w:cs="Times New Roman"/>
        </w:rPr>
      </w:pPr>
      <w:r w:rsidRPr="007D116F">
        <w:rPr>
          <w:rFonts w:ascii="Times New Roman" w:hAnsi="Times New Roman" w:cs="Times New Roman"/>
          <w:b/>
        </w:rPr>
        <w:t>40.</w:t>
      </w:r>
      <w:r w:rsidRPr="007D116F">
        <w:rPr>
          <w:rFonts w:ascii="Times New Roman" w:hAnsi="Times New Roman" w:cs="Times New Roman"/>
          <w:b/>
        </w:rPr>
        <w:tab/>
        <w:t>A credit hour is equivalent to the minimum of each of the following: one semester credit for 15 clock hours of lecture, 30 clock hours of laboratory, or 45 clock hours of work-based activity; or one quarter credit for each 10 hours of lecture, 20 clock hours of laboratory, or 30 clock hours of work-based activity</w:t>
      </w:r>
    </w:p>
    <w:p w:rsidR="00AF5F3E" w:rsidRDefault="00AF5F3E" w:rsidP="00CB6650">
      <w:pPr>
        <w:spacing w:after="0"/>
        <w:jc w:val="both"/>
        <w:rPr>
          <w:rFonts w:ascii="Times New Roman" w:hAnsi="Times New Roman" w:cs="Times New Roman"/>
        </w:rPr>
      </w:pPr>
      <w:r>
        <w:rPr>
          <w:rFonts w:ascii="Times New Roman" w:hAnsi="Times New Roman" w:cs="Times New Roman"/>
        </w:rPr>
        <w:t xml:space="preserve">The NA/HAA program is not a credit hour based program.  The program </w:t>
      </w:r>
      <w:del w:id="3" w:author="marta marrero" w:date="2016-05-06T12:37:00Z">
        <w:r w:rsidDel="00686CEE">
          <w:rPr>
            <w:rFonts w:ascii="Times New Roman" w:hAnsi="Times New Roman" w:cs="Times New Roman"/>
          </w:rPr>
          <w:delText xml:space="preserve">is </w:delText>
        </w:r>
      </w:del>
      <w:r>
        <w:rPr>
          <w:rFonts w:ascii="Times New Roman" w:hAnsi="Times New Roman" w:cs="Times New Roman"/>
        </w:rPr>
        <w:t>delivered is clock hour based.</w:t>
      </w:r>
    </w:p>
    <w:p w:rsidR="004C48F9" w:rsidRPr="004C48F9" w:rsidRDefault="004C48F9" w:rsidP="00CB6650">
      <w:pPr>
        <w:spacing w:after="0"/>
        <w:jc w:val="both"/>
        <w:rPr>
          <w:rFonts w:ascii="Times New Roman" w:hAnsi="Times New Roman" w:cs="Times New Roman"/>
        </w:rPr>
      </w:pPr>
      <w:r w:rsidRPr="004C48F9">
        <w:rPr>
          <w:rFonts w:ascii="Times New Roman" w:hAnsi="Times New Roman" w:cs="Times New Roman"/>
        </w:rPr>
        <w:t xml:space="preserve"> </w:t>
      </w:r>
    </w:p>
    <w:p w:rsidR="004C48F9" w:rsidRPr="004C48F9" w:rsidRDefault="004C48F9" w:rsidP="004C48F9">
      <w:pPr>
        <w:jc w:val="both"/>
        <w:rPr>
          <w:rFonts w:ascii="Times New Roman" w:hAnsi="Times New Roman" w:cs="Times New Roman"/>
        </w:rPr>
      </w:pPr>
      <w:r w:rsidRPr="007D116F">
        <w:rPr>
          <w:rFonts w:ascii="Times New Roman" w:hAnsi="Times New Roman" w:cs="Times New Roman"/>
          <w:b/>
        </w:rPr>
        <w:t>41.</w:t>
      </w:r>
      <w:r w:rsidRPr="007D116F">
        <w:rPr>
          <w:rFonts w:ascii="Times New Roman" w:hAnsi="Times New Roman" w:cs="Times New Roman"/>
          <w:b/>
        </w:rPr>
        <w:tab/>
        <w:t>For all coursework delivered via distance education: The institution ensures timeliness of its responses (synchronously or asynchronously) to students’ requests by placing a requirement on response time of no more than 24 hours within the institutions’ published operational schedule of the program/course</w:t>
      </w:r>
      <w:r w:rsidRPr="004C48F9">
        <w:rPr>
          <w:rFonts w:ascii="Times New Roman" w:hAnsi="Times New Roman" w:cs="Times New Roman"/>
        </w:rPr>
        <w:t>.</w:t>
      </w:r>
    </w:p>
    <w:p w:rsidR="00325991" w:rsidRDefault="00325991" w:rsidP="00325991">
      <w:pPr>
        <w:jc w:val="both"/>
        <w:rPr>
          <w:rFonts w:ascii="Times New Roman" w:hAnsi="Times New Roman" w:cs="Times New Roman"/>
        </w:rPr>
      </w:pPr>
      <w:r w:rsidRPr="000E5354">
        <w:rPr>
          <w:rFonts w:ascii="Times New Roman" w:hAnsi="Times New Roman" w:cs="Times New Roman"/>
        </w:rPr>
        <w:t>NAHHA program</w:t>
      </w:r>
      <w:r>
        <w:rPr>
          <w:rFonts w:ascii="Times New Roman" w:hAnsi="Times New Roman" w:cs="Times New Roman"/>
        </w:rPr>
        <w:t xml:space="preserve"> is not delivered via distance education.</w:t>
      </w:r>
    </w:p>
    <w:p w:rsidR="007D116F" w:rsidRDefault="007D116F" w:rsidP="004C48F9">
      <w:pPr>
        <w:jc w:val="both"/>
        <w:rPr>
          <w:rFonts w:ascii="Times New Roman" w:hAnsi="Times New Roman" w:cs="Times New Roman"/>
        </w:rPr>
      </w:pPr>
      <w:bookmarkStart w:id="4" w:name="_GoBack"/>
      <w:bookmarkEnd w:id="4"/>
    </w:p>
    <w:p w:rsidR="004C48F9" w:rsidRPr="007D116F" w:rsidRDefault="007D116F" w:rsidP="004C48F9">
      <w:pPr>
        <w:jc w:val="both"/>
        <w:rPr>
          <w:rFonts w:ascii="Times New Roman" w:hAnsi="Times New Roman" w:cs="Times New Roman"/>
          <w:b/>
        </w:rPr>
      </w:pPr>
      <w:r w:rsidRPr="007D116F">
        <w:rPr>
          <w:rFonts w:ascii="Times New Roman" w:hAnsi="Times New Roman" w:cs="Times New Roman"/>
          <w:b/>
        </w:rPr>
        <w:t>INSTRUCTION</w:t>
      </w: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t>1.</w:t>
      </w:r>
      <w:r w:rsidRPr="004C48F9">
        <w:rPr>
          <w:rFonts w:ascii="Times New Roman" w:hAnsi="Times New Roman" w:cs="Times New Roman"/>
        </w:rPr>
        <w:tab/>
        <w:t xml:space="preserve">Academic competencies and occupational skills are integrated into the instructional program for each occupational area. </w:t>
      </w:r>
    </w:p>
    <w:p w:rsidR="004C48F9" w:rsidRPr="004C48F9" w:rsidRDefault="00AF5F3E" w:rsidP="004C48F9">
      <w:pPr>
        <w:jc w:val="both"/>
        <w:rPr>
          <w:rFonts w:ascii="Times New Roman" w:hAnsi="Times New Roman" w:cs="Times New Roman"/>
        </w:rPr>
      </w:pPr>
      <w:r>
        <w:rPr>
          <w:rFonts w:ascii="Times New Roman" w:hAnsi="Times New Roman" w:cs="Times New Roman"/>
        </w:rPr>
        <w:t>The NA/</w:t>
      </w:r>
      <w:r w:rsidR="005149AE">
        <w:rPr>
          <w:rFonts w:ascii="Times New Roman" w:hAnsi="Times New Roman" w:cs="Times New Roman"/>
        </w:rPr>
        <w:t xml:space="preserve">HAA </w:t>
      </w:r>
      <w:proofErr w:type="gramStart"/>
      <w:r w:rsidR="005149AE">
        <w:rPr>
          <w:rFonts w:ascii="Times New Roman" w:hAnsi="Times New Roman" w:cs="Times New Roman"/>
        </w:rPr>
        <w:t>program</w:t>
      </w:r>
      <w:r w:rsidR="004C48F9" w:rsidRPr="004C48F9">
        <w:rPr>
          <w:rFonts w:ascii="Times New Roman" w:hAnsi="Times New Roman" w:cs="Times New Roman"/>
        </w:rPr>
        <w:t xml:space="preserve"> incorporate</w:t>
      </w:r>
      <w:proofErr w:type="gramEnd"/>
      <w:r w:rsidR="004C48F9" w:rsidRPr="004C48F9">
        <w:rPr>
          <w:rFonts w:ascii="Times New Roman" w:hAnsi="Times New Roman" w:cs="Times New Roman"/>
        </w:rPr>
        <w:t xml:space="preserve"> reading, writing and research components as well as computer skills.  In addition, all curricula incorporate and emphasize the occupational skills for which the specific program has been designed.  Technology applications are always occupational-specific or directly support the development process.</w:t>
      </w:r>
    </w:p>
    <w:p w:rsidR="004C48F9" w:rsidRPr="004C48F9" w:rsidRDefault="004C48F9" w:rsidP="004C48F9">
      <w:pPr>
        <w:jc w:val="both"/>
        <w:rPr>
          <w:rFonts w:ascii="Times New Roman" w:hAnsi="Times New Roman" w:cs="Times New Roman"/>
        </w:rPr>
      </w:pPr>
      <w:r w:rsidRPr="004C48F9">
        <w:rPr>
          <w:rFonts w:ascii="Times New Roman" w:hAnsi="Times New Roman" w:cs="Times New Roman"/>
        </w:rPr>
        <w:t xml:space="preserve">The </w:t>
      </w:r>
      <w:r w:rsidR="00AF5F3E">
        <w:rPr>
          <w:rFonts w:ascii="Times New Roman" w:hAnsi="Times New Roman" w:cs="Times New Roman"/>
        </w:rPr>
        <w:t>program</w:t>
      </w:r>
      <w:r w:rsidRPr="004C48F9">
        <w:rPr>
          <w:rFonts w:ascii="Times New Roman" w:hAnsi="Times New Roman" w:cs="Times New Roman"/>
        </w:rPr>
        <w:t xml:space="preserve"> utilize</w:t>
      </w:r>
      <w:r w:rsidR="00AF5F3E">
        <w:rPr>
          <w:rFonts w:ascii="Times New Roman" w:hAnsi="Times New Roman" w:cs="Times New Roman"/>
        </w:rPr>
        <w:t>s</w:t>
      </w:r>
      <w:r w:rsidRPr="004C48F9">
        <w:rPr>
          <w:rFonts w:ascii="Times New Roman" w:hAnsi="Times New Roman" w:cs="Times New Roman"/>
        </w:rPr>
        <w:t xml:space="preserve"> equipment specific to</w:t>
      </w:r>
      <w:r w:rsidR="00057FE6">
        <w:rPr>
          <w:rFonts w:ascii="Times New Roman" w:hAnsi="Times New Roman" w:cs="Times New Roman"/>
        </w:rPr>
        <w:t xml:space="preserve"> the programs</w:t>
      </w:r>
      <w:r w:rsidRPr="004C48F9">
        <w:rPr>
          <w:rFonts w:ascii="Times New Roman" w:hAnsi="Times New Roman" w:cs="Times New Roman"/>
        </w:rPr>
        <w:t xml:space="preserve"> occupational skill</w:t>
      </w:r>
      <w:r w:rsidR="00057FE6">
        <w:rPr>
          <w:rFonts w:ascii="Times New Roman" w:hAnsi="Times New Roman" w:cs="Times New Roman"/>
        </w:rPr>
        <w:t xml:space="preserve"> sets</w:t>
      </w:r>
      <w:r w:rsidRPr="004C48F9">
        <w:rPr>
          <w:rFonts w:ascii="Times New Roman" w:hAnsi="Times New Roman" w:cs="Times New Roman"/>
        </w:rPr>
        <w:t>, whether it is the application of software, applied medical techniques, human relations, or the utilization of equipment and instrument</w:t>
      </w:r>
      <w:r w:rsidR="00057FE6">
        <w:rPr>
          <w:rFonts w:ascii="Times New Roman" w:hAnsi="Times New Roman" w:cs="Times New Roman"/>
        </w:rPr>
        <w:t>s.</w:t>
      </w:r>
    </w:p>
    <w:p w:rsidR="004C48F9" w:rsidRPr="007D116F" w:rsidRDefault="004C48F9" w:rsidP="004C48F9">
      <w:pPr>
        <w:jc w:val="both"/>
        <w:rPr>
          <w:rFonts w:ascii="Times New Roman" w:hAnsi="Times New Roman" w:cs="Times New Roman"/>
          <w:b/>
        </w:rPr>
      </w:pPr>
      <w:r w:rsidRPr="007D116F">
        <w:rPr>
          <w:rFonts w:ascii="Times New Roman" w:hAnsi="Times New Roman" w:cs="Times New Roman"/>
          <w:b/>
        </w:rPr>
        <w:t>2.</w:t>
      </w:r>
      <w:r w:rsidRPr="007D116F">
        <w:rPr>
          <w:rFonts w:ascii="Times New Roman" w:hAnsi="Times New Roman" w:cs="Times New Roman"/>
          <w:b/>
        </w:rPr>
        <w:tab/>
        <w:t xml:space="preserve">The instructional programs provide instruction in the competencies essential to success in the occupation, including job skills, work habits and attitudes.  </w:t>
      </w:r>
    </w:p>
    <w:p w:rsidR="004C48F9" w:rsidRPr="004C48F9" w:rsidRDefault="004C48F9" w:rsidP="004C48F9">
      <w:pPr>
        <w:jc w:val="both"/>
        <w:rPr>
          <w:rFonts w:ascii="Times New Roman" w:hAnsi="Times New Roman" w:cs="Times New Roman"/>
        </w:rPr>
      </w:pPr>
    </w:p>
    <w:p w:rsidR="004C48F9" w:rsidRPr="004C48F9" w:rsidRDefault="00057FE6" w:rsidP="004C48F9">
      <w:pPr>
        <w:jc w:val="both"/>
        <w:rPr>
          <w:rFonts w:ascii="Times New Roman" w:hAnsi="Times New Roman" w:cs="Times New Roman"/>
        </w:rPr>
      </w:pPr>
      <w:r>
        <w:rPr>
          <w:rFonts w:ascii="Times New Roman" w:hAnsi="Times New Roman" w:cs="Times New Roman"/>
        </w:rPr>
        <w:t xml:space="preserve">The NA/HAA program </w:t>
      </w:r>
      <w:r w:rsidR="005149AE">
        <w:rPr>
          <w:rFonts w:ascii="Times New Roman" w:hAnsi="Times New Roman" w:cs="Times New Roman"/>
        </w:rPr>
        <w:t xml:space="preserve">is </w:t>
      </w:r>
      <w:r w:rsidR="005149AE" w:rsidRPr="004C48F9">
        <w:rPr>
          <w:rFonts w:ascii="Times New Roman" w:hAnsi="Times New Roman" w:cs="Times New Roman"/>
        </w:rPr>
        <w:t>competency</w:t>
      </w:r>
      <w:r w:rsidR="004C48F9" w:rsidRPr="004C48F9">
        <w:rPr>
          <w:rFonts w:ascii="Times New Roman" w:hAnsi="Times New Roman" w:cs="Times New Roman"/>
        </w:rPr>
        <w:t xml:space="preserve"> based and curricula refl</w:t>
      </w:r>
      <w:r w:rsidR="007D116F">
        <w:rPr>
          <w:rFonts w:ascii="Times New Roman" w:hAnsi="Times New Roman" w:cs="Times New Roman"/>
        </w:rPr>
        <w:t xml:space="preserve">ect the associated competencies. </w:t>
      </w:r>
      <w:r w:rsidR="004C48F9" w:rsidRPr="004C48F9">
        <w:rPr>
          <w:rFonts w:ascii="Times New Roman" w:hAnsi="Times New Roman" w:cs="Times New Roman"/>
        </w:rPr>
        <w:t xml:space="preserve">The </w:t>
      </w:r>
      <w:r>
        <w:rPr>
          <w:rFonts w:ascii="Times New Roman" w:hAnsi="Times New Roman" w:cs="Times New Roman"/>
        </w:rPr>
        <w:t>program</w:t>
      </w:r>
      <w:r w:rsidR="004C48F9" w:rsidRPr="004C48F9">
        <w:rPr>
          <w:rFonts w:ascii="Times New Roman" w:hAnsi="Times New Roman" w:cs="Times New Roman"/>
        </w:rPr>
        <w:t xml:space="preserve"> h</w:t>
      </w:r>
      <w:r>
        <w:rPr>
          <w:rFonts w:ascii="Times New Roman" w:hAnsi="Times New Roman" w:cs="Times New Roman"/>
        </w:rPr>
        <w:t>as</w:t>
      </w:r>
      <w:r w:rsidR="004C48F9" w:rsidRPr="004C48F9">
        <w:rPr>
          <w:rFonts w:ascii="Times New Roman" w:hAnsi="Times New Roman" w:cs="Times New Roman"/>
        </w:rPr>
        <w:t xml:space="preserve"> an employability skills course, where students learn the soft skills necessary to succeed in the workforce. </w:t>
      </w:r>
      <w:r w:rsidR="007D116F" w:rsidRPr="007D116F">
        <w:rPr>
          <w:rFonts w:ascii="Times New Roman" w:hAnsi="Times New Roman" w:cs="Times New Roman"/>
        </w:rPr>
        <w:t>The NAHHA program incorporates academic competencies and occupational skills to provide a comprehensive program that incorporates learning styles to accomplish the program’s mission by graduating Nursing Assistant</w:t>
      </w:r>
      <w:r>
        <w:rPr>
          <w:rFonts w:ascii="Times New Roman" w:hAnsi="Times New Roman" w:cs="Times New Roman"/>
        </w:rPr>
        <w:t>s/Home Health Aides</w:t>
      </w:r>
      <w:r w:rsidR="007D116F" w:rsidRPr="007D116F">
        <w:rPr>
          <w:rFonts w:ascii="Times New Roman" w:hAnsi="Times New Roman" w:cs="Times New Roman"/>
        </w:rPr>
        <w:t xml:space="preserve"> to help meet the needs of their community in entry-level positions</w:t>
      </w:r>
    </w:p>
    <w:p w:rsidR="004C48F9" w:rsidRPr="004C48F9" w:rsidRDefault="004C48F9" w:rsidP="004C48F9">
      <w:pPr>
        <w:jc w:val="both"/>
        <w:rPr>
          <w:rFonts w:ascii="Times New Roman" w:hAnsi="Times New Roman" w:cs="Times New Roman"/>
        </w:rPr>
      </w:pPr>
    </w:p>
    <w:p w:rsidR="004C48F9" w:rsidRPr="004C48F9" w:rsidRDefault="004C48F9" w:rsidP="004C48F9">
      <w:pPr>
        <w:jc w:val="both"/>
        <w:rPr>
          <w:rFonts w:ascii="Times New Roman" w:hAnsi="Times New Roman" w:cs="Times New Roman"/>
        </w:rPr>
      </w:pPr>
      <w:r w:rsidRPr="007D116F">
        <w:rPr>
          <w:rFonts w:ascii="Times New Roman" w:hAnsi="Times New Roman" w:cs="Times New Roman"/>
          <w:b/>
        </w:rPr>
        <w:t>3</w:t>
      </w:r>
      <w:r w:rsidRPr="004C48F9">
        <w:rPr>
          <w:rFonts w:ascii="Times New Roman" w:hAnsi="Times New Roman" w:cs="Times New Roman"/>
        </w:rPr>
        <w:t>.</w:t>
      </w:r>
      <w:r w:rsidRPr="004C48F9">
        <w:rPr>
          <w:rFonts w:ascii="Times New Roman" w:hAnsi="Times New Roman" w:cs="Times New Roman"/>
        </w:rPr>
        <w:tab/>
      </w:r>
      <w:r w:rsidRPr="007D116F">
        <w:rPr>
          <w:rFonts w:ascii="Times New Roman" w:hAnsi="Times New Roman" w:cs="Times New Roman"/>
          <w:b/>
        </w:rPr>
        <w:t>The sequence of instruction required for program completion (lecture, lab, and work-based activities) is determined by desired student learning outcomes.</w:t>
      </w:r>
    </w:p>
    <w:p w:rsidR="004C48F9" w:rsidRPr="004C48F9" w:rsidRDefault="00057FE6">
      <w:pPr>
        <w:jc w:val="both"/>
        <w:rPr>
          <w:rFonts w:ascii="Times New Roman" w:hAnsi="Times New Roman" w:cs="Times New Roman"/>
        </w:rPr>
      </w:pPr>
      <w:r>
        <w:rPr>
          <w:rFonts w:ascii="Times New Roman" w:hAnsi="Times New Roman" w:cs="Times New Roman"/>
        </w:rPr>
        <w:lastRenderedPageBreak/>
        <w:t xml:space="preserve">Because this is such a short program (9 Weeks), the NA/HAA program is a linear clock hour based program. This assures that sequence of instruction is standardized for each new class. </w:t>
      </w:r>
      <w:r w:rsidR="004C48F9" w:rsidRPr="004C48F9">
        <w:rPr>
          <w:rFonts w:ascii="Times New Roman" w:hAnsi="Times New Roman" w:cs="Times New Roman"/>
        </w:rPr>
        <w:t xml:space="preserve">The course syllabi and lesson plans are designed in </w:t>
      </w:r>
      <w:r>
        <w:rPr>
          <w:rFonts w:ascii="Times New Roman" w:hAnsi="Times New Roman" w:cs="Times New Roman"/>
        </w:rPr>
        <w:t>a progressive order</w:t>
      </w:r>
      <w:r w:rsidR="004C48F9" w:rsidRPr="004C48F9">
        <w:rPr>
          <w:rFonts w:ascii="Times New Roman" w:hAnsi="Times New Roman" w:cs="Times New Roman"/>
        </w:rPr>
        <w:t xml:space="preserve"> to help the student achieve required program learning outcomes</w:t>
      </w:r>
      <w:r>
        <w:rPr>
          <w:rFonts w:ascii="Times New Roman" w:hAnsi="Times New Roman" w:cs="Times New Roman"/>
        </w:rPr>
        <w:t xml:space="preserve"> in a short time period</w:t>
      </w:r>
      <w:r w:rsidR="004C48F9" w:rsidRPr="004C48F9">
        <w:rPr>
          <w:rFonts w:ascii="Times New Roman" w:hAnsi="Times New Roman" w:cs="Times New Roman"/>
        </w:rPr>
        <w:t xml:space="preserve"> </w:t>
      </w:r>
      <w:ins w:id="5" w:author="marta marrero" w:date="2016-05-06T13:29:00Z">
        <w:r w:rsidR="00CA70FD">
          <w:rPr>
            <w:rFonts w:ascii="Times New Roman" w:hAnsi="Times New Roman" w:cs="Times New Roman"/>
          </w:rPr>
          <w:t>.</w:t>
        </w:r>
      </w:ins>
      <w:r w:rsidR="007D116F" w:rsidRPr="007D116F">
        <w:rPr>
          <w:rFonts w:ascii="Times New Roman" w:hAnsi="Times New Roman" w:cs="Times New Roman"/>
        </w:rPr>
        <w:t>The term lay-out of instruction for the NAHHA program incorporates lecture, lab, and work based activities in a format designed to</w:t>
      </w:r>
      <w:r w:rsidR="006501A6">
        <w:rPr>
          <w:rFonts w:ascii="Times New Roman" w:hAnsi="Times New Roman" w:cs="Times New Roman"/>
        </w:rPr>
        <w:t xml:space="preserve"> provide</w:t>
      </w:r>
      <w:r w:rsidR="007D116F" w:rsidRPr="007D116F">
        <w:rPr>
          <w:rFonts w:ascii="Times New Roman" w:hAnsi="Times New Roman" w:cs="Times New Roman"/>
        </w:rPr>
        <w:t xml:space="preserve"> basic to advanced instructi</w:t>
      </w:r>
      <w:r w:rsidR="00EB32B7">
        <w:rPr>
          <w:rFonts w:ascii="Times New Roman" w:hAnsi="Times New Roman" w:cs="Times New Roman"/>
        </w:rPr>
        <w:t xml:space="preserve">on. </w:t>
      </w:r>
    </w:p>
    <w:p w:rsidR="004C48F9" w:rsidRPr="007D116F" w:rsidRDefault="004C48F9" w:rsidP="004C48F9">
      <w:pPr>
        <w:jc w:val="both"/>
        <w:rPr>
          <w:rFonts w:ascii="Times New Roman" w:hAnsi="Times New Roman" w:cs="Times New Roman"/>
          <w:b/>
        </w:rPr>
      </w:pPr>
      <w:r w:rsidRPr="007D116F">
        <w:rPr>
          <w:rFonts w:ascii="Times New Roman" w:hAnsi="Times New Roman" w:cs="Times New Roman"/>
          <w:b/>
        </w:rPr>
        <w:t>The sequence of instruction required for program completion is used to:</w:t>
      </w:r>
    </w:p>
    <w:p w:rsidR="004C48F9" w:rsidRPr="007D116F" w:rsidRDefault="004C48F9" w:rsidP="004C48F9">
      <w:pPr>
        <w:jc w:val="both"/>
        <w:rPr>
          <w:rFonts w:ascii="Times New Roman" w:hAnsi="Times New Roman" w:cs="Times New Roman"/>
          <w:b/>
        </w:rPr>
      </w:pPr>
      <w:r w:rsidRPr="007D116F">
        <w:rPr>
          <w:rFonts w:ascii="Times New Roman" w:hAnsi="Times New Roman" w:cs="Times New Roman"/>
          <w:b/>
        </w:rPr>
        <w:t>4.</w:t>
      </w:r>
      <w:r w:rsidRPr="007D116F">
        <w:rPr>
          <w:rFonts w:ascii="Times New Roman" w:hAnsi="Times New Roman" w:cs="Times New Roman"/>
          <w:b/>
        </w:rPr>
        <w:tab/>
        <w:t xml:space="preserve"> Organize the curriculum;</w:t>
      </w:r>
    </w:p>
    <w:p w:rsidR="004C48F9" w:rsidRPr="007D116F" w:rsidRDefault="004C48F9" w:rsidP="004C48F9">
      <w:pPr>
        <w:jc w:val="both"/>
        <w:rPr>
          <w:rFonts w:ascii="Times New Roman" w:hAnsi="Times New Roman" w:cs="Times New Roman"/>
          <w:b/>
        </w:rPr>
      </w:pPr>
      <w:r w:rsidRPr="007D116F">
        <w:rPr>
          <w:rFonts w:ascii="Times New Roman" w:hAnsi="Times New Roman" w:cs="Times New Roman"/>
          <w:b/>
        </w:rPr>
        <w:t>5.</w:t>
      </w:r>
      <w:r w:rsidRPr="007D116F">
        <w:rPr>
          <w:rFonts w:ascii="Times New Roman" w:hAnsi="Times New Roman" w:cs="Times New Roman"/>
          <w:b/>
        </w:rPr>
        <w:tab/>
        <w:t xml:space="preserve"> Guide the delivery of instruction;</w:t>
      </w:r>
    </w:p>
    <w:p w:rsidR="004C48F9" w:rsidRPr="007D116F" w:rsidRDefault="004C48F9" w:rsidP="004C48F9">
      <w:pPr>
        <w:jc w:val="both"/>
        <w:rPr>
          <w:rFonts w:ascii="Times New Roman" w:hAnsi="Times New Roman" w:cs="Times New Roman"/>
          <w:b/>
        </w:rPr>
      </w:pPr>
      <w:r w:rsidRPr="007D116F">
        <w:rPr>
          <w:rFonts w:ascii="Times New Roman" w:hAnsi="Times New Roman" w:cs="Times New Roman"/>
          <w:b/>
        </w:rPr>
        <w:t>6.</w:t>
      </w:r>
      <w:r w:rsidRPr="007D116F">
        <w:rPr>
          <w:rFonts w:ascii="Times New Roman" w:hAnsi="Times New Roman" w:cs="Times New Roman"/>
          <w:b/>
        </w:rPr>
        <w:tab/>
        <w:t xml:space="preserve"> Direct learning activities; and</w:t>
      </w:r>
    </w:p>
    <w:p w:rsidR="004C48F9" w:rsidRPr="007D116F" w:rsidRDefault="004C48F9" w:rsidP="004C48F9">
      <w:pPr>
        <w:jc w:val="both"/>
        <w:rPr>
          <w:rFonts w:ascii="Times New Roman" w:hAnsi="Times New Roman" w:cs="Times New Roman"/>
          <w:b/>
        </w:rPr>
      </w:pPr>
      <w:r w:rsidRPr="007D116F">
        <w:rPr>
          <w:rFonts w:ascii="Times New Roman" w:hAnsi="Times New Roman" w:cs="Times New Roman"/>
          <w:b/>
        </w:rPr>
        <w:t>7.</w:t>
      </w:r>
      <w:r w:rsidRPr="007D116F">
        <w:rPr>
          <w:rFonts w:ascii="Times New Roman" w:hAnsi="Times New Roman" w:cs="Times New Roman"/>
          <w:b/>
        </w:rPr>
        <w:tab/>
        <w:t xml:space="preserve"> Evaluate student progress in order to maximize the learning of competencies essential to success in the occupation.</w:t>
      </w:r>
    </w:p>
    <w:p w:rsidR="00D84D80" w:rsidRPr="00DA105B" w:rsidRDefault="00D84D80" w:rsidP="00D84D80">
      <w:pPr>
        <w:spacing w:after="160" w:line="259" w:lineRule="auto"/>
        <w:jc w:val="both"/>
        <w:rPr>
          <w:rFonts w:ascii="Times New Roman" w:eastAsia="Calibri" w:hAnsi="Times New Roman" w:cs="Times New Roman"/>
          <w:b/>
        </w:rPr>
      </w:pPr>
      <w:r w:rsidRPr="00DA105B">
        <w:rPr>
          <w:rFonts w:ascii="Times New Roman" w:eastAsia="Calibri" w:hAnsi="Times New Roman" w:cs="Times New Roman"/>
        </w:rPr>
        <w:t>Course objectives and content are reviewed by business and industry representatives serving on the program Occupational Advisory Committees to ensure that program offerings are in keeping with current workplace standards and practices.</w:t>
      </w:r>
      <w:r w:rsidR="00EB32B7">
        <w:rPr>
          <w:rFonts w:ascii="Times New Roman" w:eastAsia="Calibri" w:hAnsi="Times New Roman" w:cs="Times New Roman"/>
        </w:rPr>
        <w:t xml:space="preserve"> This in turn, with the input of faculty members, helps determine the sequence of </w:t>
      </w:r>
      <w:r w:rsidR="005149AE">
        <w:rPr>
          <w:rFonts w:ascii="Times New Roman" w:eastAsia="Calibri" w:hAnsi="Times New Roman" w:cs="Times New Roman"/>
        </w:rPr>
        <w:t>instruction, the</w:t>
      </w:r>
      <w:r w:rsidR="00EB32B7">
        <w:rPr>
          <w:rFonts w:ascii="Times New Roman" w:eastAsia="Calibri" w:hAnsi="Times New Roman" w:cs="Times New Roman"/>
        </w:rPr>
        <w:t xml:space="preserve"> organization of curriculum, delivery methodologies along with learning activities.  Formative and summative testing is aligned with program objectives/competencies</w:t>
      </w:r>
      <w:r w:rsidR="005F22EB">
        <w:rPr>
          <w:rFonts w:ascii="Times New Roman" w:eastAsia="Calibri" w:hAnsi="Times New Roman" w:cs="Times New Roman"/>
        </w:rPr>
        <w:t xml:space="preserve">. </w:t>
      </w:r>
      <w:r w:rsidR="00EB32B7">
        <w:rPr>
          <w:rFonts w:ascii="Times New Roman" w:eastAsia="Calibri" w:hAnsi="Times New Roman" w:cs="Times New Roman"/>
        </w:rPr>
        <w:t xml:space="preserve"> </w:t>
      </w:r>
      <w:r w:rsidRPr="00DA105B">
        <w:rPr>
          <w:rFonts w:ascii="Times New Roman" w:eastAsia="Calibri" w:hAnsi="Times New Roman" w:cs="Times New Roman"/>
        </w:rPr>
        <w:t xml:space="preserve"> Program content and objectives are reviewed on a periodic basis by statewide curriculum committees made up of instructors in the program area, Program Directors and subject matter experts. Any significant changes which require revisions or additions to the existing curriculum are processed in accordance with the FVI policy and procedures.</w:t>
      </w:r>
      <w:r w:rsidRPr="00DA105B">
        <w:rPr>
          <w:rFonts w:ascii="Times New Roman" w:hAnsi="Times New Roman" w:cs="Times New Roman"/>
        </w:rPr>
        <w:t xml:space="preserve"> </w:t>
      </w:r>
    </w:p>
    <w:p w:rsidR="007D116F" w:rsidRPr="007D116F" w:rsidRDefault="007D116F" w:rsidP="00D84D80">
      <w:pPr>
        <w:jc w:val="both"/>
        <w:rPr>
          <w:rFonts w:ascii="Times New Roman" w:eastAsia="Times New Roman" w:hAnsi="Times New Roman" w:cs="Times New Roman"/>
          <w:b/>
        </w:rPr>
      </w:pPr>
      <w:r w:rsidRPr="007D116F">
        <w:rPr>
          <w:rFonts w:ascii="Times New Roman" w:eastAsia="Times New Roman" w:hAnsi="Times New Roman" w:cs="Times New Roman"/>
          <w:b/>
        </w:rPr>
        <w:t>8.</w:t>
      </w:r>
      <w:r w:rsidRPr="007D116F">
        <w:rPr>
          <w:rFonts w:ascii="Times New Roman" w:eastAsia="Times New Roman" w:hAnsi="Times New Roman" w:cs="Times New Roman"/>
          <w:b/>
        </w:rPr>
        <w:tab/>
        <w:t xml:space="preserve"> The institution has appointed an occupational advisory committee for each program or program area offered.</w:t>
      </w:r>
    </w:p>
    <w:p w:rsidR="007D116F" w:rsidRDefault="006300B4" w:rsidP="00C0644F">
      <w:pPr>
        <w:jc w:val="both"/>
        <w:rPr>
          <w:rFonts w:ascii="Times New Roman" w:eastAsia="Times New Roman" w:hAnsi="Times New Roman" w:cs="Times New Roman"/>
        </w:rPr>
      </w:pPr>
      <w:r>
        <w:rPr>
          <w:rFonts w:ascii="Times New Roman" w:eastAsia="Times New Roman" w:hAnsi="Times New Roman" w:cs="Times New Roman"/>
        </w:rPr>
        <w:t xml:space="preserve">The NA/HAA program </w:t>
      </w:r>
      <w:r w:rsidR="005149AE">
        <w:rPr>
          <w:rFonts w:ascii="Times New Roman" w:eastAsia="Times New Roman" w:hAnsi="Times New Roman" w:cs="Times New Roman"/>
        </w:rPr>
        <w:t xml:space="preserve">has </w:t>
      </w:r>
      <w:r w:rsidR="005149AE" w:rsidRPr="007D116F">
        <w:rPr>
          <w:rFonts w:ascii="Times New Roman" w:eastAsia="Times New Roman" w:hAnsi="Times New Roman" w:cs="Times New Roman"/>
        </w:rPr>
        <w:t>an</w:t>
      </w:r>
      <w:r w:rsidR="007D116F" w:rsidRPr="007D116F">
        <w:rPr>
          <w:rFonts w:ascii="Times New Roman" w:eastAsia="Times New Roman" w:hAnsi="Times New Roman" w:cs="Times New Roman"/>
        </w:rPr>
        <w:t xml:space="preserve"> Occupational </w:t>
      </w:r>
      <w:r w:rsidR="005149AE">
        <w:rPr>
          <w:rFonts w:ascii="Times New Roman" w:eastAsia="Times New Roman" w:hAnsi="Times New Roman" w:cs="Times New Roman"/>
        </w:rPr>
        <w:t xml:space="preserve">Program </w:t>
      </w:r>
      <w:r w:rsidR="007D116F" w:rsidRPr="007D116F">
        <w:rPr>
          <w:rFonts w:ascii="Times New Roman" w:eastAsia="Times New Roman" w:hAnsi="Times New Roman" w:cs="Times New Roman"/>
        </w:rPr>
        <w:t>Advisory Committee</w:t>
      </w:r>
      <w:r w:rsidR="005149AE">
        <w:rPr>
          <w:rFonts w:ascii="Times New Roman" w:eastAsia="Times New Roman" w:hAnsi="Times New Roman" w:cs="Times New Roman"/>
        </w:rPr>
        <w:t xml:space="preserve"> (PAC)</w:t>
      </w:r>
      <w:r w:rsidR="007D116F" w:rsidRPr="007D116F">
        <w:rPr>
          <w:rFonts w:ascii="Times New Roman" w:eastAsia="Times New Roman" w:hAnsi="Times New Roman" w:cs="Times New Roman"/>
        </w:rPr>
        <w:t xml:space="preserve">. The Occupational Advisory Committee is responsible for assisting in planning, organizing, developing, and evaluating various aspects </w:t>
      </w:r>
      <w:r w:rsidR="005149AE" w:rsidRPr="007D116F">
        <w:rPr>
          <w:rFonts w:ascii="Times New Roman" w:eastAsia="Times New Roman" w:hAnsi="Times New Roman" w:cs="Times New Roman"/>
        </w:rPr>
        <w:t>of the</w:t>
      </w:r>
      <w:r>
        <w:rPr>
          <w:rFonts w:ascii="Times New Roman" w:eastAsia="Times New Roman" w:hAnsi="Times New Roman" w:cs="Times New Roman"/>
        </w:rPr>
        <w:t xml:space="preserve"> </w:t>
      </w:r>
      <w:r w:rsidR="007D116F" w:rsidRPr="007D116F">
        <w:rPr>
          <w:rFonts w:ascii="Times New Roman" w:eastAsia="Times New Roman" w:hAnsi="Times New Roman" w:cs="Times New Roman"/>
        </w:rPr>
        <w:t xml:space="preserve">program. </w:t>
      </w:r>
      <w:r w:rsidR="00D84D80" w:rsidRPr="00DA105B">
        <w:rPr>
          <w:rFonts w:ascii="Times New Roman" w:eastAsia="Times New Roman" w:hAnsi="Times New Roman" w:cs="Times New Roman"/>
        </w:rPr>
        <w:t>The NAHHA program maintains an occupational advisory board that has at least three members that have expertise in the field of the Nursi</w:t>
      </w:r>
      <w:r w:rsidR="007D116F">
        <w:rPr>
          <w:rFonts w:ascii="Times New Roman" w:eastAsia="Times New Roman" w:hAnsi="Times New Roman" w:cs="Times New Roman"/>
        </w:rPr>
        <w:t xml:space="preserve">ng Care. </w:t>
      </w:r>
      <w:r w:rsidR="007D116F" w:rsidRPr="007D116F">
        <w:rPr>
          <w:rFonts w:ascii="Times New Roman" w:eastAsia="Times New Roman" w:hAnsi="Times New Roman" w:cs="Times New Roman"/>
        </w:rPr>
        <w:t>Appropriate minutes are maintained by the campus Vice President</w:t>
      </w:r>
      <w:r>
        <w:rPr>
          <w:rFonts w:ascii="Times New Roman" w:eastAsia="Times New Roman" w:hAnsi="Times New Roman" w:cs="Times New Roman"/>
        </w:rPr>
        <w:t xml:space="preserve"> of each meeting.</w:t>
      </w:r>
    </w:p>
    <w:p w:rsidR="007D116F" w:rsidRPr="007D116F" w:rsidRDefault="007D116F" w:rsidP="00D84D80">
      <w:pPr>
        <w:jc w:val="both"/>
        <w:rPr>
          <w:rFonts w:ascii="Times New Roman" w:eastAsia="Times New Roman" w:hAnsi="Times New Roman" w:cs="Times New Roman"/>
          <w:b/>
        </w:rPr>
      </w:pPr>
      <w:r w:rsidRPr="007D116F">
        <w:rPr>
          <w:rFonts w:ascii="Times New Roman" w:eastAsia="Times New Roman" w:hAnsi="Times New Roman" w:cs="Times New Roman"/>
          <w:b/>
        </w:rPr>
        <w:t>9.</w:t>
      </w:r>
      <w:r w:rsidRPr="007D116F">
        <w:rPr>
          <w:rFonts w:ascii="Times New Roman" w:eastAsia="Times New Roman" w:hAnsi="Times New Roman" w:cs="Times New Roman"/>
          <w:b/>
        </w:rPr>
        <w:tab/>
        <w:t>Occupational advisory committees appointed for each program or program areas are used to ensure that desirable, relevant, and current practices of each occupation are being taught.</w:t>
      </w:r>
    </w:p>
    <w:p w:rsidR="007D116F" w:rsidRDefault="00C0644F" w:rsidP="00D84D80">
      <w:pPr>
        <w:jc w:val="both"/>
        <w:rPr>
          <w:rFonts w:ascii="Times New Roman" w:hAnsi="Times New Roman" w:cs="Times New Roman"/>
          <w:b/>
        </w:rPr>
      </w:pPr>
      <w:r>
        <w:rPr>
          <w:rFonts w:ascii="Times New Roman" w:hAnsi="Times New Roman" w:cs="Times New Roman"/>
        </w:rPr>
        <w:t xml:space="preserve">Because the members of the </w:t>
      </w:r>
      <w:r w:rsidR="00D84D80" w:rsidRPr="00DA105B">
        <w:rPr>
          <w:rFonts w:ascii="Times New Roman" w:hAnsi="Times New Roman" w:cs="Times New Roman"/>
        </w:rPr>
        <w:t>Occupational Advisory Committee</w:t>
      </w:r>
      <w:r>
        <w:rPr>
          <w:rFonts w:ascii="Times New Roman" w:hAnsi="Times New Roman" w:cs="Times New Roman"/>
        </w:rPr>
        <w:t>s come from industry, the members are frontline providers of current industry practices.  They comment on the s</w:t>
      </w:r>
      <w:r w:rsidR="006300B4">
        <w:rPr>
          <w:rFonts w:ascii="Times New Roman" w:hAnsi="Times New Roman" w:cs="Times New Roman"/>
        </w:rPr>
        <w:t>k</w:t>
      </w:r>
      <w:r>
        <w:rPr>
          <w:rFonts w:ascii="Times New Roman" w:hAnsi="Times New Roman" w:cs="Times New Roman"/>
        </w:rPr>
        <w:t>ill sets incorporated in each program and bring contemporary workplace practices to the school through the review of each program.</w:t>
      </w:r>
      <w:r w:rsidR="00D84D80" w:rsidRPr="00DA105B">
        <w:rPr>
          <w:rFonts w:ascii="Times New Roman" w:hAnsi="Times New Roman" w:cs="Times New Roman"/>
        </w:rPr>
        <w:t xml:space="preserve"> </w:t>
      </w:r>
      <w:r>
        <w:rPr>
          <w:rFonts w:ascii="Times New Roman" w:hAnsi="Times New Roman" w:cs="Times New Roman"/>
        </w:rPr>
        <w:t>M</w:t>
      </w:r>
      <w:r w:rsidR="00D84D80" w:rsidRPr="00DA105B">
        <w:rPr>
          <w:rFonts w:ascii="Times New Roman" w:hAnsi="Times New Roman" w:cs="Times New Roman"/>
        </w:rPr>
        <w:t xml:space="preserve">embers </w:t>
      </w:r>
      <w:r w:rsidR="005149AE" w:rsidRPr="00DA105B">
        <w:rPr>
          <w:rFonts w:ascii="Times New Roman" w:hAnsi="Times New Roman" w:cs="Times New Roman"/>
        </w:rPr>
        <w:t xml:space="preserve">make </w:t>
      </w:r>
      <w:r w:rsidR="005149AE" w:rsidRPr="00DA105B">
        <w:rPr>
          <w:rFonts w:ascii="Times New Roman" w:hAnsi="Times New Roman" w:cs="Times New Roman"/>
          <w:b/>
        </w:rPr>
        <w:t>recommendations</w:t>
      </w:r>
      <w:r>
        <w:rPr>
          <w:rFonts w:ascii="Times New Roman" w:hAnsi="Times New Roman" w:cs="Times New Roman"/>
          <w:b/>
        </w:rPr>
        <w:t xml:space="preserve"> to management and to the educational staff regarding content and contemporary workplace expectations. </w:t>
      </w:r>
    </w:p>
    <w:p w:rsidR="007D116F" w:rsidRPr="007D116F" w:rsidRDefault="007D116F" w:rsidP="007D116F">
      <w:pPr>
        <w:spacing w:after="0"/>
        <w:jc w:val="both"/>
        <w:rPr>
          <w:rFonts w:ascii="Times New Roman" w:hAnsi="Times New Roman" w:cs="Times New Roman"/>
          <w:b/>
        </w:rPr>
      </w:pPr>
      <w:r w:rsidRPr="007D116F">
        <w:rPr>
          <w:rFonts w:ascii="Times New Roman" w:hAnsi="Times New Roman" w:cs="Times New Roman"/>
          <w:b/>
        </w:rPr>
        <w:t>Each occupational advisory committee must:</w:t>
      </w:r>
    </w:p>
    <w:p w:rsidR="007D116F" w:rsidRPr="007D116F" w:rsidRDefault="007D116F" w:rsidP="007D116F">
      <w:pPr>
        <w:spacing w:after="0"/>
        <w:jc w:val="both"/>
        <w:rPr>
          <w:rFonts w:ascii="Times New Roman" w:hAnsi="Times New Roman" w:cs="Times New Roman"/>
          <w:b/>
        </w:rPr>
      </w:pPr>
      <w:r w:rsidRPr="007D116F">
        <w:rPr>
          <w:rFonts w:ascii="Times New Roman" w:hAnsi="Times New Roman" w:cs="Times New Roman"/>
          <w:b/>
        </w:rPr>
        <w:t>10.</w:t>
      </w:r>
      <w:r w:rsidRPr="007D116F">
        <w:rPr>
          <w:rFonts w:ascii="Times New Roman" w:hAnsi="Times New Roman" w:cs="Times New Roman"/>
          <w:b/>
        </w:rPr>
        <w:tab/>
        <w:t>Consist of a minimum of three members external to the institution;</w:t>
      </w:r>
    </w:p>
    <w:p w:rsidR="007D116F" w:rsidRPr="007D116F" w:rsidRDefault="007D116F" w:rsidP="007D116F">
      <w:pPr>
        <w:spacing w:after="0"/>
        <w:jc w:val="both"/>
        <w:rPr>
          <w:rFonts w:ascii="Times New Roman" w:hAnsi="Times New Roman" w:cs="Times New Roman"/>
          <w:b/>
        </w:rPr>
      </w:pPr>
      <w:r w:rsidRPr="007D116F">
        <w:rPr>
          <w:rFonts w:ascii="Times New Roman" w:hAnsi="Times New Roman" w:cs="Times New Roman"/>
          <w:b/>
        </w:rPr>
        <w:t>11.</w:t>
      </w:r>
      <w:r w:rsidRPr="007D116F">
        <w:rPr>
          <w:rFonts w:ascii="Times New Roman" w:hAnsi="Times New Roman" w:cs="Times New Roman"/>
          <w:b/>
        </w:rPr>
        <w:tab/>
        <w:t xml:space="preserve">Representing the geographical service area covered by the program area; </w:t>
      </w:r>
    </w:p>
    <w:p w:rsidR="007D116F" w:rsidRPr="007D116F" w:rsidRDefault="007D116F" w:rsidP="007D116F">
      <w:pPr>
        <w:spacing w:after="0"/>
        <w:jc w:val="both"/>
        <w:rPr>
          <w:rFonts w:ascii="Times New Roman" w:hAnsi="Times New Roman" w:cs="Times New Roman"/>
          <w:b/>
        </w:rPr>
      </w:pPr>
      <w:r w:rsidRPr="007D116F">
        <w:rPr>
          <w:rFonts w:ascii="Times New Roman" w:hAnsi="Times New Roman" w:cs="Times New Roman"/>
          <w:b/>
        </w:rPr>
        <w:lastRenderedPageBreak/>
        <w:t>12.</w:t>
      </w:r>
      <w:r w:rsidRPr="007D116F">
        <w:rPr>
          <w:rFonts w:ascii="Times New Roman" w:hAnsi="Times New Roman" w:cs="Times New Roman"/>
          <w:b/>
        </w:rPr>
        <w:tab/>
        <w:t>Have expertise in the occupational areas taught by the program;</w:t>
      </w:r>
    </w:p>
    <w:p w:rsidR="007D116F" w:rsidRPr="007D116F" w:rsidRDefault="007D116F" w:rsidP="007D116F">
      <w:pPr>
        <w:spacing w:after="0"/>
        <w:jc w:val="both"/>
        <w:rPr>
          <w:rFonts w:ascii="Times New Roman" w:hAnsi="Times New Roman" w:cs="Times New Roman"/>
          <w:b/>
        </w:rPr>
      </w:pPr>
      <w:r w:rsidRPr="007D116F">
        <w:rPr>
          <w:rFonts w:ascii="Times New Roman" w:hAnsi="Times New Roman" w:cs="Times New Roman"/>
          <w:b/>
        </w:rPr>
        <w:t>13.</w:t>
      </w:r>
      <w:r w:rsidRPr="007D116F">
        <w:rPr>
          <w:rFonts w:ascii="Times New Roman" w:hAnsi="Times New Roman" w:cs="Times New Roman"/>
          <w:b/>
        </w:rPr>
        <w:tab/>
        <w:t xml:space="preserve"> Meet at least twice annually;</w:t>
      </w:r>
    </w:p>
    <w:p w:rsidR="007D116F" w:rsidRPr="007D116F" w:rsidRDefault="007D116F" w:rsidP="007D116F">
      <w:pPr>
        <w:spacing w:after="0"/>
        <w:jc w:val="both"/>
        <w:rPr>
          <w:rFonts w:ascii="Times New Roman" w:hAnsi="Times New Roman" w:cs="Times New Roman"/>
          <w:b/>
        </w:rPr>
      </w:pPr>
      <w:r w:rsidRPr="007D116F">
        <w:rPr>
          <w:rFonts w:ascii="Times New Roman" w:hAnsi="Times New Roman" w:cs="Times New Roman"/>
          <w:b/>
        </w:rPr>
        <w:t>14.</w:t>
      </w:r>
      <w:r w:rsidRPr="007D116F">
        <w:rPr>
          <w:rFonts w:ascii="Times New Roman" w:hAnsi="Times New Roman" w:cs="Times New Roman"/>
          <w:b/>
        </w:rPr>
        <w:tab/>
        <w:t xml:space="preserve"> Have at least two members who meet these criteria for membership physically present at each meeting; and,</w:t>
      </w:r>
    </w:p>
    <w:p w:rsidR="007D116F" w:rsidRDefault="007D116F" w:rsidP="007D116F">
      <w:pPr>
        <w:spacing w:after="0"/>
        <w:jc w:val="both"/>
        <w:rPr>
          <w:rFonts w:ascii="Times New Roman" w:hAnsi="Times New Roman" w:cs="Times New Roman"/>
          <w:b/>
        </w:rPr>
      </w:pPr>
      <w:r w:rsidRPr="007D116F">
        <w:rPr>
          <w:rFonts w:ascii="Times New Roman" w:hAnsi="Times New Roman" w:cs="Times New Roman"/>
          <w:b/>
        </w:rPr>
        <w:t>15.</w:t>
      </w:r>
      <w:r w:rsidRPr="007D116F">
        <w:rPr>
          <w:rFonts w:ascii="Times New Roman" w:hAnsi="Times New Roman" w:cs="Times New Roman"/>
          <w:b/>
        </w:rPr>
        <w:tab/>
        <w:t xml:space="preserve"> Keep minutes to document their activities, recommendations, and meeting attendance.</w:t>
      </w:r>
    </w:p>
    <w:p w:rsidR="007D116F" w:rsidRDefault="007D116F" w:rsidP="007D116F">
      <w:pPr>
        <w:jc w:val="both"/>
        <w:rPr>
          <w:rFonts w:ascii="Times New Roman" w:hAnsi="Times New Roman" w:cs="Times New Roman"/>
        </w:rPr>
      </w:pPr>
    </w:p>
    <w:p w:rsidR="007D116F" w:rsidRPr="007D116F" w:rsidRDefault="007D116F" w:rsidP="007D116F">
      <w:pPr>
        <w:jc w:val="both"/>
        <w:rPr>
          <w:rFonts w:ascii="Times New Roman" w:hAnsi="Times New Roman" w:cs="Times New Roman"/>
        </w:rPr>
      </w:pPr>
      <w:r w:rsidRPr="007D116F">
        <w:rPr>
          <w:rFonts w:ascii="Times New Roman" w:hAnsi="Times New Roman" w:cs="Times New Roman"/>
        </w:rPr>
        <w:t xml:space="preserve">Occupational Advisory Committees (PAC) </w:t>
      </w:r>
      <w:proofErr w:type="gramStart"/>
      <w:r w:rsidRPr="007D116F">
        <w:rPr>
          <w:rFonts w:ascii="Times New Roman" w:hAnsi="Times New Roman" w:cs="Times New Roman"/>
        </w:rPr>
        <w:t>have</w:t>
      </w:r>
      <w:proofErr w:type="gramEnd"/>
      <w:r w:rsidRPr="007D116F">
        <w:rPr>
          <w:rFonts w:ascii="Times New Roman" w:hAnsi="Times New Roman" w:cs="Times New Roman"/>
        </w:rPr>
        <w:t xml:space="preserve"> between three and five members, all external to the institution. Occupational Advisory Committee meets a minimum of two times per year. The participation of the members including suggestions is documented in the Meeting Minutes, as well as the attendance and the survey questionnaire provided to each member in order to receive feedback. The members of the Occupational Advisory Committee represent the geographical service area covered by the program area and have the knowledge and work experience in their particular field.</w:t>
      </w:r>
      <w:r w:rsidR="00C0644F">
        <w:rPr>
          <w:rFonts w:ascii="Times New Roman" w:hAnsi="Times New Roman" w:cs="Times New Roman"/>
        </w:rPr>
        <w:t xml:space="preserve">  Minutes are maintained for each meeting and are available for review by faculty and other interested parties.</w:t>
      </w:r>
    </w:p>
    <w:p w:rsidR="007D116F" w:rsidRPr="007D116F" w:rsidRDefault="007D116F" w:rsidP="007D116F">
      <w:pPr>
        <w:jc w:val="both"/>
        <w:rPr>
          <w:rFonts w:ascii="Times New Roman" w:hAnsi="Times New Roman" w:cs="Times New Roman"/>
          <w:b/>
        </w:rPr>
      </w:pPr>
      <w:r w:rsidRPr="007D116F">
        <w:rPr>
          <w:rFonts w:ascii="Times New Roman" w:hAnsi="Times New Roman" w:cs="Times New Roman"/>
          <w:b/>
        </w:rPr>
        <w:t>16.</w:t>
      </w:r>
      <w:r w:rsidRPr="007D116F">
        <w:rPr>
          <w:rFonts w:ascii="Times New Roman" w:hAnsi="Times New Roman" w:cs="Times New Roman"/>
          <w:b/>
        </w:rPr>
        <w:tab/>
        <w:t>Occupational advisory committees review, at least annually, the appropriateness of the type of instruction (such as lecture, laboratory, work-base instruction, and/or mode of delivery) offered within each program to assure that students gain competency with specific skills required for successful completion of the program.</w:t>
      </w:r>
    </w:p>
    <w:p w:rsidR="007D116F" w:rsidRDefault="007D116F" w:rsidP="00D84D80">
      <w:pPr>
        <w:jc w:val="both"/>
        <w:rPr>
          <w:rFonts w:ascii="Times New Roman" w:hAnsi="Times New Roman" w:cs="Times New Roman"/>
        </w:rPr>
      </w:pPr>
      <w:r w:rsidRPr="007D116F">
        <w:rPr>
          <w:rFonts w:ascii="Times New Roman" w:hAnsi="Times New Roman" w:cs="Times New Roman"/>
        </w:rPr>
        <w:t>Our programs are reviewed annually as well as the lesson plans which show the strategies used in both, classroom and laboratories to assure that students will acquire the required skills for successful completion of the program. The committees review the amount of lecture hours and laboratory hours delivered on each course.</w:t>
      </w:r>
      <w:r>
        <w:rPr>
          <w:rFonts w:ascii="Times New Roman" w:hAnsi="Times New Roman" w:cs="Times New Roman"/>
        </w:rPr>
        <w:t xml:space="preserve"> </w:t>
      </w:r>
      <w:r w:rsidR="00D84D80" w:rsidRPr="00DA105B">
        <w:rPr>
          <w:rFonts w:ascii="Times New Roman" w:hAnsi="Times New Roman" w:cs="Times New Roman"/>
        </w:rPr>
        <w:t>The instructors, in turn, convey recommendations to appropriate program and curriculum personnel in accordance the FVI Policy. Informal information is also obtained through feedback from employers and previous students. An additional component of the review process involves regular instructor contacts with business and industry. This ensures that students obtain the necessary skill sets for successful program completion</w:t>
      </w:r>
    </w:p>
    <w:p w:rsidR="007D116F" w:rsidRPr="007D116F" w:rsidRDefault="007D116F" w:rsidP="00D84D80">
      <w:pPr>
        <w:jc w:val="both"/>
        <w:rPr>
          <w:rFonts w:ascii="Times New Roman" w:hAnsi="Times New Roman" w:cs="Times New Roman"/>
          <w:b/>
        </w:rPr>
      </w:pPr>
      <w:r w:rsidRPr="007D116F">
        <w:rPr>
          <w:rFonts w:ascii="Times New Roman" w:hAnsi="Times New Roman" w:cs="Times New Roman"/>
          <w:b/>
        </w:rPr>
        <w:t>17.</w:t>
      </w:r>
      <w:r w:rsidRPr="007D116F">
        <w:rPr>
          <w:rFonts w:ascii="Times New Roman" w:hAnsi="Times New Roman" w:cs="Times New Roman"/>
          <w:b/>
        </w:rPr>
        <w:tab/>
        <w:t>Job-related health, safety, and fire-prevention are an integral part of the instruction.</w:t>
      </w:r>
    </w:p>
    <w:p w:rsidR="007D116F" w:rsidRPr="007D116F" w:rsidRDefault="00D84D80" w:rsidP="007D116F">
      <w:pPr>
        <w:jc w:val="both"/>
        <w:rPr>
          <w:rFonts w:ascii="Times New Roman" w:hAnsi="Times New Roman" w:cs="Times New Roman"/>
        </w:rPr>
      </w:pPr>
      <w:r w:rsidRPr="00DA105B">
        <w:rPr>
          <w:rFonts w:ascii="Times New Roman" w:hAnsi="Times New Roman" w:cs="Times New Roman"/>
        </w:rPr>
        <w:t xml:space="preserve"> </w:t>
      </w:r>
      <w:r w:rsidR="007D116F" w:rsidRPr="007D116F">
        <w:rPr>
          <w:rFonts w:ascii="Times New Roman" w:hAnsi="Times New Roman" w:cs="Times New Roman"/>
        </w:rPr>
        <w:t>The institution includes job-related health, safety, and fire-prevention as part of the instruction for each program. Campus and classroom/ shop-related health, safety, and fire-prevention concerns are also addressed new student program orientation, and each instructor integrates regular safety instruction as applicable for the occupational training program.</w:t>
      </w:r>
    </w:p>
    <w:p w:rsidR="007D116F" w:rsidRPr="007D116F" w:rsidRDefault="007D116F" w:rsidP="007D116F">
      <w:pPr>
        <w:jc w:val="both"/>
        <w:rPr>
          <w:rFonts w:ascii="Times New Roman" w:hAnsi="Times New Roman" w:cs="Times New Roman"/>
        </w:rPr>
      </w:pPr>
      <w:r w:rsidRPr="007D116F">
        <w:rPr>
          <w:rFonts w:ascii="Times New Roman" w:hAnsi="Times New Roman" w:cs="Times New Roman"/>
        </w:rPr>
        <w:t>Emergency exit diagrams are posted in each classroom and other appropriate designated areas throughout each institution in FVI. Information on emergencies including fire or bomb threats, tornadoes, lightning, hurricanes, and inclement weather is provided through the FVI Student Catalog/Handbook and reinforced in orientation classes.</w:t>
      </w:r>
    </w:p>
    <w:p w:rsidR="007D116F" w:rsidRPr="007D116F" w:rsidRDefault="007D116F" w:rsidP="007D116F">
      <w:pPr>
        <w:jc w:val="both"/>
        <w:rPr>
          <w:rFonts w:ascii="Times New Roman" w:hAnsi="Times New Roman" w:cs="Times New Roman"/>
        </w:rPr>
      </w:pPr>
      <w:r w:rsidRPr="007D116F">
        <w:rPr>
          <w:rFonts w:ascii="Times New Roman" w:hAnsi="Times New Roman" w:cs="Times New Roman"/>
        </w:rPr>
        <w:t>Throughout the year, campus safety officers provide training to faculty and administration on safety topics ranging from defensive driver training to blood-borne pathogens.</w:t>
      </w:r>
    </w:p>
    <w:p w:rsidR="00D84D80" w:rsidRPr="00DA105B" w:rsidRDefault="007D116F" w:rsidP="007D116F">
      <w:pPr>
        <w:jc w:val="both"/>
        <w:rPr>
          <w:rFonts w:ascii="Times New Roman" w:hAnsi="Times New Roman" w:cs="Times New Roman"/>
          <w:b/>
        </w:rPr>
      </w:pPr>
      <w:r w:rsidRPr="007D116F">
        <w:rPr>
          <w:rFonts w:ascii="Times New Roman" w:hAnsi="Times New Roman" w:cs="Times New Roman"/>
        </w:rPr>
        <w:t xml:space="preserve">The programs have instruction relevant to the occupation in health, safety, and fire prevention. For example, </w:t>
      </w:r>
      <w:r>
        <w:rPr>
          <w:rFonts w:ascii="Times New Roman" w:hAnsi="Times New Roman" w:cs="Times New Roman"/>
        </w:rPr>
        <w:t>AHP</w:t>
      </w:r>
      <w:r w:rsidRPr="007D116F">
        <w:rPr>
          <w:rFonts w:ascii="Times New Roman" w:hAnsi="Times New Roman" w:cs="Times New Roman"/>
        </w:rPr>
        <w:t>10</w:t>
      </w:r>
      <w:r>
        <w:rPr>
          <w:rFonts w:ascii="Times New Roman" w:hAnsi="Times New Roman" w:cs="Times New Roman"/>
        </w:rPr>
        <w:t>1</w:t>
      </w:r>
      <w:r w:rsidRPr="007D116F">
        <w:rPr>
          <w:rFonts w:ascii="Times New Roman" w:hAnsi="Times New Roman" w:cs="Times New Roman"/>
        </w:rPr>
        <w:t xml:space="preserve"> c</w:t>
      </w:r>
      <w:r>
        <w:rPr>
          <w:rFonts w:ascii="Times New Roman" w:hAnsi="Times New Roman" w:cs="Times New Roman"/>
        </w:rPr>
        <w:t xml:space="preserve">ourse entitled “Introduction to </w:t>
      </w:r>
      <w:r w:rsidRPr="007D116F">
        <w:rPr>
          <w:rFonts w:ascii="Times New Roman" w:hAnsi="Times New Roman" w:cs="Times New Roman"/>
        </w:rPr>
        <w:t xml:space="preserve">Health Science Core Fundamentals” </w:t>
      </w:r>
      <w:r>
        <w:rPr>
          <w:rFonts w:ascii="Times New Roman" w:hAnsi="Times New Roman" w:cs="Times New Roman"/>
        </w:rPr>
        <w:t xml:space="preserve">and </w:t>
      </w:r>
      <w:r w:rsidR="00485089">
        <w:rPr>
          <w:rFonts w:ascii="Times New Roman" w:hAnsi="Times New Roman" w:cs="Times New Roman"/>
        </w:rPr>
        <w:t>Fundamental</w:t>
      </w:r>
      <w:r>
        <w:rPr>
          <w:rFonts w:ascii="Times New Roman" w:hAnsi="Times New Roman" w:cs="Times New Roman"/>
        </w:rPr>
        <w:t xml:space="preserve"> I and II in NAHHA</w:t>
      </w:r>
      <w:r w:rsidR="00485089">
        <w:rPr>
          <w:rFonts w:ascii="Times New Roman" w:hAnsi="Times New Roman" w:cs="Times New Roman"/>
        </w:rPr>
        <w:t xml:space="preserve"> program</w:t>
      </w:r>
      <w:r>
        <w:rPr>
          <w:rFonts w:ascii="Times New Roman" w:hAnsi="Times New Roman" w:cs="Times New Roman"/>
        </w:rPr>
        <w:t xml:space="preserve">, </w:t>
      </w:r>
      <w:r w:rsidRPr="007D116F">
        <w:rPr>
          <w:rFonts w:ascii="Times New Roman" w:hAnsi="Times New Roman" w:cs="Times New Roman"/>
        </w:rPr>
        <w:t xml:space="preserve">provides safety training as well as safety information at the work site. </w:t>
      </w:r>
      <w:r w:rsidRPr="007D116F">
        <w:rPr>
          <w:rFonts w:ascii="Times New Roman" w:hAnsi="Times New Roman" w:cs="Times New Roman"/>
        </w:rPr>
        <w:lastRenderedPageBreak/>
        <w:t>Additional classes provide instruction in hand tool and power tool safety. All programs reinforce student safe practices by providing classroom and shop safety rules.</w:t>
      </w:r>
    </w:p>
    <w:p w:rsidR="007D116F" w:rsidRPr="007D116F" w:rsidRDefault="007D116F" w:rsidP="00D84D80">
      <w:pPr>
        <w:spacing w:after="160" w:line="259" w:lineRule="auto"/>
        <w:ind w:firstLine="720"/>
        <w:jc w:val="both"/>
        <w:rPr>
          <w:rFonts w:ascii="Times New Roman" w:eastAsia="Times New Roman" w:hAnsi="Times New Roman" w:cs="Times New Roman"/>
          <w:b/>
        </w:rPr>
      </w:pPr>
      <w:r w:rsidRPr="007D116F">
        <w:rPr>
          <w:rFonts w:ascii="Times New Roman" w:eastAsia="Times New Roman" w:hAnsi="Times New Roman" w:cs="Times New Roman"/>
          <w:b/>
        </w:rPr>
        <w:t>18.</w:t>
      </w:r>
      <w:r w:rsidRPr="007D116F">
        <w:rPr>
          <w:rFonts w:ascii="Times New Roman" w:eastAsia="Times New Roman" w:hAnsi="Times New Roman" w:cs="Times New Roman"/>
          <w:b/>
        </w:rPr>
        <w:tab/>
        <w:t>To develop skill proficiency, sufficient practice is provided with equipment and materials similar to those currently used in the occupation.</w:t>
      </w:r>
    </w:p>
    <w:p w:rsidR="00D84D80" w:rsidRPr="00DA105B" w:rsidRDefault="00D84D80" w:rsidP="00D84D80">
      <w:pPr>
        <w:spacing w:after="160" w:line="259" w:lineRule="auto"/>
        <w:ind w:firstLine="720"/>
        <w:jc w:val="both"/>
        <w:rPr>
          <w:rFonts w:ascii="Times New Roman" w:eastAsia="Calibri" w:hAnsi="Times New Roman" w:cs="Times New Roman"/>
        </w:rPr>
      </w:pPr>
      <w:r w:rsidRPr="00DA105B">
        <w:rPr>
          <w:rFonts w:ascii="Times New Roman" w:eastAsia="Times New Roman" w:hAnsi="Times New Roman" w:cs="Times New Roman"/>
        </w:rPr>
        <w:t xml:space="preserve">Every attempt is made in FVI, through dedicated and discretionary funds, to equip occupational programs with up-to-date, equipment and supplies similar to that currently in use in the occupation so that students can develop skills on equipment and materials that are actually used in the occupation. In some cases, local business and industry have donated new or recently retired equipment for use in classrooms and/or Labs. Additionally, the availability of current equipment and materials used in training is reviewed annually by the Occupational Advisory Committees. Each occupational program curriculum includes lab time to allow sufficient practice for students to develop skill proficiency with equipment and tools of the occupation. </w:t>
      </w:r>
    </w:p>
    <w:p w:rsidR="007D116F" w:rsidRPr="007D116F" w:rsidRDefault="007D116F" w:rsidP="007D116F">
      <w:pPr>
        <w:jc w:val="both"/>
        <w:rPr>
          <w:rFonts w:ascii="Times New Roman" w:hAnsi="Times New Roman" w:cs="Times New Roman"/>
          <w:b/>
        </w:rPr>
      </w:pPr>
      <w:r w:rsidRPr="007D116F">
        <w:rPr>
          <w:rFonts w:ascii="Times New Roman" w:hAnsi="Times New Roman" w:cs="Times New Roman"/>
          <w:b/>
        </w:rPr>
        <w:t>19.</w:t>
      </w:r>
      <w:r w:rsidRPr="007D116F">
        <w:rPr>
          <w:rFonts w:ascii="Times New Roman" w:hAnsi="Times New Roman" w:cs="Times New Roman"/>
          <w:b/>
        </w:rPr>
        <w:tab/>
        <w:t>All instruction is effectively organized as evidenced by course outlines, lessons, competency tests, and other instructional material.</w:t>
      </w:r>
    </w:p>
    <w:p w:rsidR="007D116F" w:rsidRPr="007D116F" w:rsidRDefault="007D116F" w:rsidP="007D116F">
      <w:pPr>
        <w:jc w:val="both"/>
        <w:rPr>
          <w:rFonts w:ascii="Times New Roman" w:hAnsi="Times New Roman" w:cs="Times New Roman"/>
        </w:rPr>
      </w:pPr>
      <w:r w:rsidRPr="007D116F">
        <w:rPr>
          <w:rFonts w:ascii="Times New Roman" w:hAnsi="Times New Roman" w:cs="Times New Roman"/>
        </w:rPr>
        <w:t xml:space="preserve">Lesson Plans/syllabi provide </w:t>
      </w:r>
      <w:r w:rsidR="006300B4">
        <w:rPr>
          <w:rFonts w:ascii="Times New Roman" w:hAnsi="Times New Roman" w:cs="Times New Roman"/>
        </w:rPr>
        <w:t xml:space="preserve">the organizational structure for the program. These </w:t>
      </w:r>
      <w:r w:rsidR="005149AE">
        <w:rPr>
          <w:rFonts w:ascii="Times New Roman" w:hAnsi="Times New Roman" w:cs="Times New Roman"/>
        </w:rPr>
        <w:t>include</w:t>
      </w:r>
      <w:proofErr w:type="gramStart"/>
      <w:r w:rsidR="005149AE">
        <w:rPr>
          <w:rFonts w:ascii="Times New Roman" w:hAnsi="Times New Roman" w:cs="Times New Roman"/>
        </w:rPr>
        <w:t>,</w:t>
      </w:r>
      <w:r w:rsidRPr="007D116F">
        <w:rPr>
          <w:rFonts w:ascii="Times New Roman" w:hAnsi="Times New Roman" w:cs="Times New Roman"/>
        </w:rPr>
        <w:t xml:space="preserve">  learning</w:t>
      </w:r>
      <w:proofErr w:type="gramEnd"/>
      <w:r w:rsidRPr="007D116F">
        <w:rPr>
          <w:rFonts w:ascii="Times New Roman" w:hAnsi="Times New Roman" w:cs="Times New Roman"/>
        </w:rPr>
        <w:t xml:space="preserve"> objectives, mode of delivery, classroom activities, and methods of assessment. The instructional material is selected according to the learning objectives</w:t>
      </w:r>
      <w:r w:rsidR="0036017D">
        <w:rPr>
          <w:rFonts w:ascii="Times New Roman" w:hAnsi="Times New Roman" w:cs="Times New Roman"/>
        </w:rPr>
        <w:t>.</w:t>
      </w:r>
      <w:r w:rsidRPr="007D116F">
        <w:rPr>
          <w:rFonts w:ascii="Times New Roman" w:hAnsi="Times New Roman" w:cs="Times New Roman"/>
        </w:rPr>
        <w:t xml:space="preserve"> </w:t>
      </w:r>
      <w:r w:rsidR="0036017D">
        <w:rPr>
          <w:rFonts w:ascii="Times New Roman" w:hAnsi="Times New Roman" w:cs="Times New Roman"/>
        </w:rPr>
        <w:t xml:space="preserve">Testing is aligned to learning objectives and program competencies. </w:t>
      </w:r>
    </w:p>
    <w:p w:rsidR="007D116F" w:rsidRPr="007D116F" w:rsidRDefault="007D116F" w:rsidP="007D116F">
      <w:pPr>
        <w:jc w:val="both"/>
        <w:rPr>
          <w:rFonts w:ascii="Times New Roman" w:hAnsi="Times New Roman" w:cs="Times New Roman"/>
        </w:rPr>
      </w:pPr>
      <w:r w:rsidRPr="007D116F">
        <w:rPr>
          <w:rFonts w:ascii="Times New Roman" w:hAnsi="Times New Roman" w:cs="Times New Roman"/>
          <w:b/>
        </w:rPr>
        <w:t>20.</w:t>
      </w:r>
      <w:r w:rsidRPr="007D116F">
        <w:rPr>
          <w:rFonts w:ascii="Times New Roman" w:hAnsi="Times New Roman" w:cs="Times New Roman"/>
          <w:b/>
        </w:rPr>
        <w:tab/>
        <w:t>The institution uses a systematic, objective, and equitable method of evaluating student achievement based on required competencies</w:t>
      </w:r>
      <w:r w:rsidRPr="007D116F">
        <w:rPr>
          <w:rFonts w:ascii="Times New Roman" w:hAnsi="Times New Roman" w:cs="Times New Roman"/>
        </w:rPr>
        <w:t>.</w:t>
      </w:r>
    </w:p>
    <w:p w:rsidR="007D116F" w:rsidRDefault="00C0644F" w:rsidP="007D116F">
      <w:pPr>
        <w:jc w:val="both"/>
        <w:rPr>
          <w:rFonts w:ascii="Times New Roman" w:hAnsi="Times New Roman" w:cs="Times New Roman"/>
        </w:rPr>
      </w:pPr>
      <w:r>
        <w:rPr>
          <w:rFonts w:ascii="Times New Roman" w:hAnsi="Times New Roman" w:cs="Times New Roman"/>
        </w:rPr>
        <w:t xml:space="preserve">Both formative and summative testing is utilized to assess interim progress as well as comprehensive knowledge. </w:t>
      </w:r>
      <w:r w:rsidR="007D116F" w:rsidRPr="007D116F">
        <w:rPr>
          <w:rFonts w:ascii="Times New Roman" w:hAnsi="Times New Roman" w:cs="Times New Roman"/>
        </w:rPr>
        <w:t xml:space="preserve"> </w:t>
      </w:r>
      <w:r w:rsidR="006B161B">
        <w:rPr>
          <w:rFonts w:ascii="Times New Roman" w:hAnsi="Times New Roman" w:cs="Times New Roman"/>
        </w:rPr>
        <w:t>L</w:t>
      </w:r>
      <w:r w:rsidR="007D116F" w:rsidRPr="007D116F">
        <w:rPr>
          <w:rFonts w:ascii="Times New Roman" w:hAnsi="Times New Roman" w:cs="Times New Roman"/>
        </w:rPr>
        <w:t>aboratory</w:t>
      </w:r>
      <w:r w:rsidR="006B161B">
        <w:rPr>
          <w:rFonts w:ascii="Times New Roman" w:hAnsi="Times New Roman" w:cs="Times New Roman"/>
        </w:rPr>
        <w:t xml:space="preserve"> activity is also</w:t>
      </w:r>
      <w:r w:rsidR="007D116F" w:rsidRPr="007D116F">
        <w:rPr>
          <w:rFonts w:ascii="Times New Roman" w:hAnsi="Times New Roman" w:cs="Times New Roman"/>
        </w:rPr>
        <w:t xml:space="preserve"> used to evaluate the student achievement based on the required competencies for each program. </w:t>
      </w:r>
      <w:r w:rsidR="0036017D">
        <w:rPr>
          <w:rFonts w:ascii="Times New Roman" w:hAnsi="Times New Roman" w:cs="Times New Roman"/>
        </w:rPr>
        <w:t>Our evaluation methods include</w:t>
      </w:r>
      <w:r w:rsidR="006B161B" w:rsidRPr="006B161B">
        <w:rPr>
          <w:rFonts w:ascii="Times New Roman" w:hAnsi="Times New Roman" w:cs="Times New Roman"/>
        </w:rPr>
        <w:t xml:space="preserve"> both subjective and objective</w:t>
      </w:r>
      <w:r w:rsidR="0036017D">
        <w:rPr>
          <w:rFonts w:ascii="Times New Roman" w:hAnsi="Times New Roman" w:cs="Times New Roman"/>
        </w:rPr>
        <w:t xml:space="preserve"> testing</w:t>
      </w:r>
      <w:r w:rsidR="006B161B" w:rsidRPr="006B161B">
        <w:rPr>
          <w:rFonts w:ascii="Times New Roman" w:hAnsi="Times New Roman" w:cs="Times New Roman"/>
        </w:rPr>
        <w:t xml:space="preserve">, classroom participation, </w:t>
      </w:r>
      <w:proofErr w:type="gramStart"/>
      <w:r w:rsidR="006B161B" w:rsidRPr="006B161B">
        <w:rPr>
          <w:rFonts w:ascii="Times New Roman" w:hAnsi="Times New Roman" w:cs="Times New Roman"/>
        </w:rPr>
        <w:t>laboratory  and</w:t>
      </w:r>
      <w:proofErr w:type="gramEnd"/>
      <w:r w:rsidR="006B161B" w:rsidRPr="006B161B">
        <w:rPr>
          <w:rFonts w:ascii="Times New Roman" w:hAnsi="Times New Roman" w:cs="Times New Roman"/>
        </w:rPr>
        <w:t xml:space="preserve"> clinical experience</w:t>
      </w:r>
      <w:r w:rsidR="0036017D">
        <w:rPr>
          <w:rFonts w:ascii="Times New Roman" w:hAnsi="Times New Roman" w:cs="Times New Roman"/>
        </w:rPr>
        <w:t xml:space="preserve"> </w:t>
      </w:r>
      <w:r w:rsidR="005149AE">
        <w:rPr>
          <w:rFonts w:ascii="Times New Roman" w:hAnsi="Times New Roman" w:cs="Times New Roman"/>
        </w:rPr>
        <w:t>assessments</w:t>
      </w:r>
      <w:r w:rsidR="006B161B" w:rsidRPr="006B161B">
        <w:rPr>
          <w:rFonts w:ascii="Times New Roman" w:hAnsi="Times New Roman" w:cs="Times New Roman"/>
        </w:rPr>
        <w:t xml:space="preserve">.  </w:t>
      </w:r>
      <w:r w:rsidR="007D116F" w:rsidRPr="007D116F">
        <w:rPr>
          <w:rFonts w:ascii="Times New Roman" w:hAnsi="Times New Roman" w:cs="Times New Roman"/>
        </w:rPr>
        <w:t xml:space="preserve">An evaluation of the clinical skills is conducted prior to sending student to externship to verify that students are ready to face the responsibilities of a real healthcare scenario. </w:t>
      </w:r>
      <w:r w:rsidR="006B161B">
        <w:rPr>
          <w:rFonts w:ascii="Times New Roman" w:hAnsi="Times New Roman" w:cs="Times New Roman"/>
        </w:rPr>
        <w:t xml:space="preserve">Extern evaluations are used to establish final grades and reflect on student skills as well as the effectiveness of the educational process. </w:t>
      </w:r>
      <w:r w:rsidR="007D116F" w:rsidRPr="007D116F">
        <w:rPr>
          <w:rFonts w:ascii="Times New Roman" w:hAnsi="Times New Roman" w:cs="Times New Roman"/>
        </w:rPr>
        <w:t xml:space="preserve"> Grades awarded for performance on written examinations or practical skill assessments are in accordance with FVI Grading policy.</w:t>
      </w:r>
    </w:p>
    <w:p w:rsidR="00D84D80" w:rsidRPr="00DA105B" w:rsidRDefault="00D84D80" w:rsidP="00D84D80">
      <w:pPr>
        <w:jc w:val="both"/>
        <w:rPr>
          <w:rFonts w:ascii="Times New Roman" w:hAnsi="Times New Roman" w:cs="Times New Roman"/>
        </w:rPr>
      </w:pPr>
      <w:r w:rsidRPr="00DA105B">
        <w:rPr>
          <w:rFonts w:ascii="Times New Roman" w:hAnsi="Times New Roman" w:cs="Times New Roman"/>
        </w:rPr>
        <w:t>FVI adheres to the following policies regarding student grading:</w:t>
      </w:r>
    </w:p>
    <w:p w:rsidR="00D84D80" w:rsidRPr="00DA105B" w:rsidRDefault="00D84D80" w:rsidP="00D84D80">
      <w:pPr>
        <w:jc w:val="both"/>
        <w:rPr>
          <w:rFonts w:ascii="Times New Roman" w:hAnsi="Times New Roman" w:cs="Times New Roman"/>
        </w:rPr>
      </w:pPr>
      <w:r w:rsidRPr="00DA105B">
        <w:rPr>
          <w:rFonts w:ascii="Times New Roman" w:hAnsi="Times New Roman" w:cs="Times New Roman"/>
        </w:rPr>
        <w:t>Course competencies are utilized to measure student achievement. Grades awarded for performance on written examinations or practical skill assessments are in accordance with FVI policy. The FVI Student Catalog/Handbook describes the letter grade associated with the percentage grade.</w:t>
      </w:r>
    </w:p>
    <w:p w:rsidR="00D84D80" w:rsidRPr="00DA105B" w:rsidRDefault="00D84D80" w:rsidP="00D84D80">
      <w:pPr>
        <w:jc w:val="both"/>
        <w:rPr>
          <w:rFonts w:ascii="Times New Roman" w:hAnsi="Times New Roman" w:cs="Times New Roman"/>
        </w:rPr>
      </w:pPr>
      <w:r w:rsidRPr="00DA105B">
        <w:rPr>
          <w:rFonts w:ascii="Times New Roman" w:hAnsi="Times New Roman" w:cs="Times New Roman"/>
        </w:rPr>
        <w:t>The grading scale for all programs is listed below:</w:t>
      </w:r>
    </w:p>
    <w:p w:rsidR="00D84D80" w:rsidRPr="00DA105B" w:rsidRDefault="00D84D80" w:rsidP="00D84D80">
      <w:pPr>
        <w:jc w:val="both"/>
        <w:rPr>
          <w:rFonts w:ascii="Times New Roman" w:hAnsi="Times New Roman" w:cs="Times New Roman"/>
        </w:rPr>
      </w:pPr>
      <w:r w:rsidRPr="00DA105B">
        <w:rPr>
          <w:rFonts w:ascii="Times New Roman" w:hAnsi="Times New Roman" w:cs="Times New Roman"/>
        </w:rPr>
        <w:t>90% - 100% A</w:t>
      </w:r>
    </w:p>
    <w:p w:rsidR="00D84D80" w:rsidRPr="00DA105B" w:rsidRDefault="00D84D80" w:rsidP="00D84D80">
      <w:pPr>
        <w:jc w:val="both"/>
        <w:rPr>
          <w:rFonts w:ascii="Times New Roman" w:hAnsi="Times New Roman" w:cs="Times New Roman"/>
        </w:rPr>
      </w:pPr>
      <w:r w:rsidRPr="00DA105B">
        <w:rPr>
          <w:rFonts w:ascii="Times New Roman" w:hAnsi="Times New Roman" w:cs="Times New Roman"/>
        </w:rPr>
        <w:t>80% - 89% B</w:t>
      </w:r>
    </w:p>
    <w:p w:rsidR="00D84D80" w:rsidRPr="00DA105B" w:rsidRDefault="00D84D80" w:rsidP="00D84D80">
      <w:pPr>
        <w:jc w:val="both"/>
        <w:rPr>
          <w:rFonts w:ascii="Times New Roman" w:hAnsi="Times New Roman" w:cs="Times New Roman"/>
        </w:rPr>
      </w:pPr>
      <w:r w:rsidRPr="00DA105B">
        <w:rPr>
          <w:rFonts w:ascii="Times New Roman" w:hAnsi="Times New Roman" w:cs="Times New Roman"/>
        </w:rPr>
        <w:t>70% - 79% C</w:t>
      </w:r>
    </w:p>
    <w:p w:rsidR="00D84D80" w:rsidRPr="00DA105B" w:rsidRDefault="00D84D80" w:rsidP="00D84D80">
      <w:pPr>
        <w:jc w:val="both"/>
        <w:rPr>
          <w:rFonts w:ascii="Times New Roman" w:hAnsi="Times New Roman" w:cs="Times New Roman"/>
        </w:rPr>
      </w:pPr>
      <w:r w:rsidRPr="00DA105B">
        <w:rPr>
          <w:rFonts w:ascii="Times New Roman" w:hAnsi="Times New Roman" w:cs="Times New Roman"/>
        </w:rPr>
        <w:lastRenderedPageBreak/>
        <w:t>60% - 69% D</w:t>
      </w:r>
    </w:p>
    <w:p w:rsidR="00D84D80" w:rsidRPr="00DA105B" w:rsidRDefault="00D84D80" w:rsidP="00D84D80">
      <w:pPr>
        <w:jc w:val="both"/>
        <w:rPr>
          <w:rFonts w:ascii="Times New Roman" w:hAnsi="Times New Roman" w:cs="Times New Roman"/>
        </w:rPr>
      </w:pPr>
      <w:r w:rsidRPr="00DA105B">
        <w:rPr>
          <w:rFonts w:ascii="Times New Roman" w:hAnsi="Times New Roman" w:cs="Times New Roman"/>
        </w:rPr>
        <w:t>0% - 59% F</w:t>
      </w:r>
    </w:p>
    <w:p w:rsidR="00D84D80" w:rsidRPr="00DA105B" w:rsidRDefault="00D84D80" w:rsidP="00D84D80">
      <w:pPr>
        <w:jc w:val="both"/>
        <w:rPr>
          <w:rFonts w:ascii="Times New Roman" w:hAnsi="Times New Roman" w:cs="Times New Roman"/>
          <w:b/>
        </w:rPr>
      </w:pPr>
      <w:r w:rsidRPr="00DA105B">
        <w:rPr>
          <w:rFonts w:ascii="Times New Roman" w:hAnsi="Times New Roman" w:cs="Times New Roman"/>
        </w:rPr>
        <w:t xml:space="preserve">Grades are reported on Midterm and Final Grade Rosters in accordance with FVI Policy. At the end of each course, the instructor or Program Director indicates on each student’s progress sheet (grade report or other teacher-made form) the courses taken and the level of competency as evidenced by both written and performance tests. A numerical percentage average is converted into a letter grade. This information is forwarded to Student </w:t>
      </w:r>
      <w:r w:rsidR="007D116F">
        <w:rPr>
          <w:rFonts w:ascii="Times New Roman" w:hAnsi="Times New Roman" w:cs="Times New Roman"/>
        </w:rPr>
        <w:t>Services</w:t>
      </w:r>
      <w:r w:rsidRPr="00DA105B">
        <w:rPr>
          <w:rFonts w:ascii="Times New Roman" w:hAnsi="Times New Roman" w:cs="Times New Roman"/>
        </w:rPr>
        <w:t xml:space="preserve"> (by roster) for entry into </w:t>
      </w:r>
      <w:proofErr w:type="spellStart"/>
      <w:r w:rsidRPr="00DA105B">
        <w:rPr>
          <w:rFonts w:ascii="Times New Roman" w:hAnsi="Times New Roman" w:cs="Times New Roman"/>
        </w:rPr>
        <w:t>DiamondD</w:t>
      </w:r>
      <w:proofErr w:type="spellEnd"/>
      <w:r w:rsidRPr="00DA105B">
        <w:rPr>
          <w:rFonts w:ascii="Times New Roman" w:hAnsi="Times New Roman" w:cs="Times New Roman"/>
        </w:rPr>
        <w:t xml:space="preserve"> database. </w:t>
      </w:r>
      <w:proofErr w:type="spellStart"/>
      <w:r w:rsidRPr="00DA105B">
        <w:rPr>
          <w:rFonts w:ascii="Times New Roman" w:hAnsi="Times New Roman" w:cs="Times New Roman"/>
        </w:rPr>
        <w:t>DiamondD</w:t>
      </w:r>
      <w:proofErr w:type="spellEnd"/>
      <w:r w:rsidRPr="00DA105B">
        <w:rPr>
          <w:rFonts w:ascii="Times New Roman" w:hAnsi="Times New Roman" w:cs="Times New Roman"/>
        </w:rPr>
        <w:t xml:space="preserve"> assigns quality points in accordance with the grade and number of credit hours for each course.</w:t>
      </w:r>
      <w:r w:rsidRPr="00DA105B">
        <w:rPr>
          <w:rFonts w:ascii="Times New Roman" w:hAnsi="Times New Roman" w:cs="Times New Roman"/>
          <w:b/>
        </w:rPr>
        <w:t xml:space="preserve"> </w:t>
      </w:r>
    </w:p>
    <w:p w:rsidR="007D116F" w:rsidRDefault="007D116F" w:rsidP="00D84D80">
      <w:pPr>
        <w:spacing w:after="160" w:line="259" w:lineRule="auto"/>
        <w:jc w:val="both"/>
        <w:rPr>
          <w:rFonts w:ascii="Times New Roman" w:eastAsia="Times New Roman" w:hAnsi="Times New Roman" w:cs="Times New Roman"/>
        </w:rPr>
      </w:pPr>
    </w:p>
    <w:p w:rsidR="007D116F" w:rsidRDefault="007D116F" w:rsidP="00D84D80">
      <w:pPr>
        <w:spacing w:after="160" w:line="259" w:lineRule="auto"/>
        <w:jc w:val="both"/>
        <w:rPr>
          <w:rFonts w:ascii="Times New Roman" w:eastAsia="Times New Roman" w:hAnsi="Times New Roman" w:cs="Times New Roman"/>
        </w:rPr>
      </w:pPr>
      <w:r w:rsidRPr="007D116F">
        <w:rPr>
          <w:rFonts w:ascii="Times New Roman" w:eastAsia="Times New Roman" w:hAnsi="Times New Roman" w:cs="Times New Roman"/>
          <w:b/>
        </w:rPr>
        <w:t>21.</w:t>
      </w:r>
      <w:r w:rsidRPr="007D116F">
        <w:rPr>
          <w:rFonts w:ascii="Times New Roman" w:eastAsia="Times New Roman" w:hAnsi="Times New Roman" w:cs="Times New Roman"/>
          <w:b/>
        </w:rPr>
        <w:tab/>
        <w:t>For all coursework delivered via distance education: The institution verifies the currency and quality of all contracted courseware on an annual basis, is directly responsible for such currency and quality, and maintains curriculum oversight responsibility within all contracts</w:t>
      </w:r>
      <w:r w:rsidRPr="007D116F">
        <w:rPr>
          <w:rFonts w:ascii="Times New Roman" w:eastAsia="Times New Roman" w:hAnsi="Times New Roman" w:cs="Times New Roman"/>
        </w:rPr>
        <w:t>.</w:t>
      </w:r>
    </w:p>
    <w:p w:rsidR="00485089" w:rsidRDefault="00485089" w:rsidP="00485089">
      <w:pPr>
        <w:jc w:val="both"/>
        <w:rPr>
          <w:rFonts w:ascii="Times New Roman" w:hAnsi="Times New Roman" w:cs="Times New Roman"/>
        </w:rPr>
      </w:pPr>
      <w:r w:rsidRPr="000E5354">
        <w:rPr>
          <w:rFonts w:ascii="Times New Roman" w:hAnsi="Times New Roman" w:cs="Times New Roman"/>
        </w:rPr>
        <w:t>NAHHA program</w:t>
      </w:r>
      <w:r>
        <w:rPr>
          <w:rFonts w:ascii="Times New Roman" w:hAnsi="Times New Roman" w:cs="Times New Roman"/>
        </w:rPr>
        <w:t xml:space="preserve"> is not delivered via distance education</w:t>
      </w:r>
    </w:p>
    <w:p w:rsidR="00D84D80" w:rsidRPr="00DA105B" w:rsidRDefault="00D84D80" w:rsidP="00D84D80">
      <w:pPr>
        <w:jc w:val="both"/>
        <w:rPr>
          <w:rFonts w:ascii="Times New Roman" w:hAnsi="Times New Roman" w:cs="Times New Roman"/>
        </w:rPr>
      </w:pPr>
    </w:p>
    <w:p w:rsidR="007D116F" w:rsidRPr="007D116F" w:rsidRDefault="007D116F" w:rsidP="00D84D80">
      <w:pPr>
        <w:jc w:val="both"/>
        <w:rPr>
          <w:rFonts w:ascii="Times New Roman" w:hAnsi="Times New Roman" w:cs="Times New Roman"/>
          <w:b/>
        </w:rPr>
      </w:pPr>
      <w:r w:rsidRPr="007D116F">
        <w:rPr>
          <w:rFonts w:ascii="Times New Roman" w:hAnsi="Times New Roman" w:cs="Times New Roman"/>
          <w:b/>
        </w:rPr>
        <w:t>22.</w:t>
      </w:r>
      <w:r w:rsidRPr="007D116F">
        <w:rPr>
          <w:rFonts w:ascii="Times New Roman" w:hAnsi="Times New Roman" w:cs="Times New Roman"/>
          <w:b/>
        </w:rPr>
        <w:tab/>
        <w:t xml:space="preserve"> For all Coursework delivered via distance education: The institution has in place a standardized course template, course description, learning objectives, course requirements (i.e. standard syllabus, outcomes, grading, resources, etc.) and learning outcomes of its programs in order to facilitate quality assurance and the assessment of student learning.</w:t>
      </w:r>
    </w:p>
    <w:p w:rsidR="00485089" w:rsidRDefault="00485089" w:rsidP="00485089">
      <w:pPr>
        <w:jc w:val="both"/>
        <w:rPr>
          <w:rFonts w:ascii="Times New Roman" w:hAnsi="Times New Roman" w:cs="Times New Roman"/>
        </w:rPr>
      </w:pPr>
      <w:r w:rsidRPr="000E5354">
        <w:rPr>
          <w:rFonts w:ascii="Times New Roman" w:hAnsi="Times New Roman" w:cs="Times New Roman"/>
        </w:rPr>
        <w:t>NAHHA program</w:t>
      </w:r>
      <w:r>
        <w:rPr>
          <w:rFonts w:ascii="Times New Roman" w:hAnsi="Times New Roman" w:cs="Times New Roman"/>
        </w:rPr>
        <w:t xml:space="preserve"> is not delivered via distance education</w:t>
      </w:r>
    </w:p>
    <w:p w:rsidR="000E5354" w:rsidRPr="000E5354" w:rsidRDefault="000E5354" w:rsidP="00D84D80">
      <w:pPr>
        <w:jc w:val="both"/>
        <w:rPr>
          <w:rFonts w:ascii="Times New Roman" w:hAnsi="Times New Roman" w:cs="Times New Roman"/>
          <w:b/>
        </w:rPr>
      </w:pPr>
      <w:r w:rsidRPr="000E5354">
        <w:rPr>
          <w:rFonts w:ascii="Times New Roman" w:hAnsi="Times New Roman" w:cs="Times New Roman"/>
          <w:b/>
        </w:rPr>
        <w:t>23.</w:t>
      </w:r>
      <w:r w:rsidRPr="000E5354">
        <w:rPr>
          <w:rFonts w:ascii="Times New Roman" w:hAnsi="Times New Roman" w:cs="Times New Roman"/>
          <w:b/>
        </w:rPr>
        <w:tab/>
        <w:t>For all Coursework delivered via distance education: The institution monitors student progress and participation by mean such as course management systems that provide student time online, frequency of logins, electronic footprints, electronic grade book, and percentage of course completed.</w:t>
      </w:r>
    </w:p>
    <w:p w:rsidR="000E5354" w:rsidRDefault="000E5354" w:rsidP="00D84D80">
      <w:pPr>
        <w:jc w:val="both"/>
        <w:rPr>
          <w:rFonts w:ascii="Times New Roman" w:hAnsi="Times New Roman" w:cs="Times New Roman"/>
        </w:rPr>
      </w:pPr>
      <w:r w:rsidRPr="000E5354">
        <w:rPr>
          <w:rFonts w:ascii="Times New Roman" w:hAnsi="Times New Roman" w:cs="Times New Roman"/>
        </w:rPr>
        <w:t>NAHHA program</w:t>
      </w:r>
      <w:r w:rsidR="00485089">
        <w:rPr>
          <w:rFonts w:ascii="Times New Roman" w:hAnsi="Times New Roman" w:cs="Times New Roman"/>
        </w:rPr>
        <w:t xml:space="preserve"> is not delivered via distance education.</w:t>
      </w:r>
    </w:p>
    <w:p w:rsidR="000E5354" w:rsidRPr="000E5354" w:rsidRDefault="000E5354" w:rsidP="000E5354">
      <w:pPr>
        <w:spacing w:after="0"/>
        <w:jc w:val="both"/>
        <w:rPr>
          <w:rFonts w:ascii="Times New Roman" w:hAnsi="Times New Roman" w:cs="Times New Roman"/>
          <w:b/>
        </w:rPr>
      </w:pPr>
      <w:r w:rsidRPr="000E5354">
        <w:rPr>
          <w:rFonts w:ascii="Times New Roman" w:hAnsi="Times New Roman" w:cs="Times New Roman"/>
          <w:b/>
        </w:rPr>
        <w:t>Written agreements with work-based activity agencies, if any:</w:t>
      </w:r>
    </w:p>
    <w:p w:rsidR="000E5354" w:rsidRPr="000E5354" w:rsidRDefault="000E5354" w:rsidP="000E5354">
      <w:pPr>
        <w:spacing w:after="0"/>
        <w:jc w:val="both"/>
        <w:rPr>
          <w:rFonts w:ascii="Times New Roman" w:hAnsi="Times New Roman" w:cs="Times New Roman"/>
          <w:b/>
        </w:rPr>
      </w:pPr>
      <w:r w:rsidRPr="000E5354">
        <w:rPr>
          <w:rFonts w:ascii="Times New Roman" w:hAnsi="Times New Roman" w:cs="Times New Roman"/>
          <w:b/>
        </w:rPr>
        <w:t>24.</w:t>
      </w:r>
      <w:r w:rsidRPr="000E5354">
        <w:rPr>
          <w:rFonts w:ascii="Times New Roman" w:hAnsi="Times New Roman" w:cs="Times New Roman"/>
          <w:b/>
        </w:rPr>
        <w:tab/>
        <w:t>Are current;</w:t>
      </w:r>
    </w:p>
    <w:p w:rsidR="000E5354" w:rsidRPr="000E5354" w:rsidRDefault="000E5354" w:rsidP="000E5354">
      <w:pPr>
        <w:spacing w:after="0"/>
        <w:jc w:val="both"/>
        <w:rPr>
          <w:rFonts w:ascii="Times New Roman" w:hAnsi="Times New Roman" w:cs="Times New Roman"/>
          <w:b/>
        </w:rPr>
      </w:pPr>
      <w:r w:rsidRPr="000E5354">
        <w:rPr>
          <w:rFonts w:ascii="Times New Roman" w:hAnsi="Times New Roman" w:cs="Times New Roman"/>
          <w:b/>
        </w:rPr>
        <w:t>25.</w:t>
      </w:r>
      <w:r w:rsidRPr="000E5354">
        <w:rPr>
          <w:rFonts w:ascii="Times New Roman" w:hAnsi="Times New Roman" w:cs="Times New Roman"/>
          <w:b/>
        </w:rPr>
        <w:tab/>
        <w:t>Specify expectations for all parties; and,</w:t>
      </w:r>
    </w:p>
    <w:p w:rsidR="000E5354" w:rsidRPr="000E5354" w:rsidRDefault="000E5354" w:rsidP="000E5354">
      <w:pPr>
        <w:spacing w:after="0"/>
        <w:jc w:val="both"/>
        <w:rPr>
          <w:rFonts w:ascii="Times New Roman" w:hAnsi="Times New Roman" w:cs="Times New Roman"/>
          <w:b/>
        </w:rPr>
      </w:pPr>
      <w:r w:rsidRPr="000E5354">
        <w:rPr>
          <w:rFonts w:ascii="Times New Roman" w:hAnsi="Times New Roman" w:cs="Times New Roman"/>
          <w:b/>
        </w:rPr>
        <w:t>26.</w:t>
      </w:r>
      <w:r w:rsidRPr="000E5354">
        <w:rPr>
          <w:rFonts w:ascii="Times New Roman" w:hAnsi="Times New Roman" w:cs="Times New Roman"/>
          <w:b/>
        </w:rPr>
        <w:tab/>
        <w:t>Ensure the protection of students.</w:t>
      </w:r>
    </w:p>
    <w:p w:rsidR="000E5354" w:rsidRDefault="000E5354" w:rsidP="000E5354">
      <w:pPr>
        <w:jc w:val="both"/>
        <w:rPr>
          <w:rFonts w:ascii="Times New Roman" w:hAnsi="Times New Roman" w:cs="Times New Roman"/>
        </w:rPr>
      </w:pPr>
    </w:p>
    <w:p w:rsidR="000E5354" w:rsidRPr="000E5354" w:rsidRDefault="000E5354" w:rsidP="000E5354">
      <w:pPr>
        <w:jc w:val="both"/>
        <w:rPr>
          <w:rFonts w:ascii="Times New Roman" w:hAnsi="Times New Roman" w:cs="Times New Roman"/>
          <w:b/>
        </w:rPr>
      </w:pPr>
      <w:r w:rsidRPr="00DA105B">
        <w:rPr>
          <w:rFonts w:ascii="Times New Roman" w:hAnsi="Times New Roman" w:cs="Times New Roman"/>
        </w:rPr>
        <w:t>The faculty and administration firmly believe that work-based activities strengthen employability skills, reinforce learning, build confidence, and provide the student with work experience. Each work-based activity has a written instructional plan. For work-based activities conducted as part of a course, the course syllabus serves as the instructional plan. For work-based activities conducted off-site, a written plan specifies the objectives, experiences, competencies, and evaluations required</w:t>
      </w:r>
      <w:r w:rsidRPr="00DA105B">
        <w:rPr>
          <w:rFonts w:ascii="Times New Roman" w:hAnsi="Times New Roman" w:cs="Times New Roman"/>
          <w:b/>
        </w:rPr>
        <w:t>.</w:t>
      </w:r>
      <w:r w:rsidRPr="00DA105B">
        <w:rPr>
          <w:rFonts w:ascii="Times New Roman" w:hAnsi="Times New Roman" w:cs="Times New Roman"/>
        </w:rPr>
        <w:t xml:space="preserve"> </w:t>
      </w:r>
      <w:r w:rsidRPr="00DA105B">
        <w:rPr>
          <w:rFonts w:ascii="Times New Roman" w:hAnsi="Times New Roman" w:cs="Times New Roman"/>
          <w:b/>
        </w:rPr>
        <w:t xml:space="preserve">. </w:t>
      </w:r>
      <w:r w:rsidRPr="00DA105B">
        <w:rPr>
          <w:rFonts w:ascii="Times New Roman" w:hAnsi="Times New Roman" w:cs="Times New Roman"/>
        </w:rPr>
        <w:t xml:space="preserve">For programs utilizing work-based activities, a full-time or an adjunct faculty member having appropriate qualifications </w:t>
      </w:r>
      <w:r w:rsidRPr="00DA105B">
        <w:rPr>
          <w:rFonts w:ascii="Times New Roman" w:hAnsi="Times New Roman" w:cs="Times New Roman"/>
        </w:rPr>
        <w:lastRenderedPageBreak/>
        <w:t>and credentials is designated as the supervisor of a student’s work-based experience. This person is identified in the Individualized Instructional P</w:t>
      </w:r>
      <w:r>
        <w:rPr>
          <w:rFonts w:ascii="Times New Roman" w:hAnsi="Times New Roman" w:cs="Times New Roman"/>
        </w:rPr>
        <w:t>lan.</w:t>
      </w:r>
    </w:p>
    <w:p w:rsidR="000E5354" w:rsidRPr="000E5354" w:rsidRDefault="000E5354" w:rsidP="000E5354">
      <w:pPr>
        <w:jc w:val="both"/>
        <w:rPr>
          <w:rFonts w:ascii="Times New Roman" w:hAnsi="Times New Roman" w:cs="Times New Roman"/>
        </w:rPr>
      </w:pPr>
    </w:p>
    <w:p w:rsidR="000E5354" w:rsidRPr="000E5354" w:rsidRDefault="000E5354" w:rsidP="000E5354">
      <w:pPr>
        <w:jc w:val="both"/>
        <w:rPr>
          <w:rFonts w:ascii="Times New Roman" w:hAnsi="Times New Roman" w:cs="Times New Roman"/>
          <w:b/>
        </w:rPr>
      </w:pPr>
      <w:r w:rsidRPr="000E5354">
        <w:rPr>
          <w:rFonts w:ascii="Times New Roman" w:hAnsi="Times New Roman" w:cs="Times New Roman"/>
          <w:b/>
        </w:rPr>
        <w:t>27.</w:t>
      </w:r>
      <w:r w:rsidRPr="000E5354">
        <w:rPr>
          <w:rFonts w:ascii="Times New Roman" w:hAnsi="Times New Roman" w:cs="Times New Roman"/>
          <w:b/>
        </w:rPr>
        <w:tab/>
        <w:t>Each work-based activity has a written instructional plan for students.</w:t>
      </w:r>
    </w:p>
    <w:p w:rsidR="000E5354" w:rsidRPr="000E5354" w:rsidRDefault="000E5354" w:rsidP="000E5354">
      <w:pPr>
        <w:jc w:val="both"/>
        <w:rPr>
          <w:rFonts w:ascii="Times New Roman" w:hAnsi="Times New Roman" w:cs="Times New Roman"/>
        </w:rPr>
      </w:pPr>
      <w:r w:rsidRPr="000E5354">
        <w:rPr>
          <w:rFonts w:ascii="Times New Roman" w:hAnsi="Times New Roman" w:cs="Times New Roman"/>
        </w:rPr>
        <w:t>The institution has a written Externship (work-based activity) Management Plan and specific course syllabus for each work-based activity or externship/clinical course for students.</w:t>
      </w:r>
    </w:p>
    <w:p w:rsidR="000E5354" w:rsidRPr="000E5354" w:rsidRDefault="000E5354" w:rsidP="000E5354">
      <w:pPr>
        <w:jc w:val="both"/>
        <w:rPr>
          <w:rFonts w:ascii="Times New Roman" w:hAnsi="Times New Roman" w:cs="Times New Roman"/>
        </w:rPr>
      </w:pPr>
    </w:p>
    <w:p w:rsidR="000E5354" w:rsidRPr="000E5354" w:rsidRDefault="000E5354" w:rsidP="000E5354">
      <w:pPr>
        <w:jc w:val="both"/>
        <w:rPr>
          <w:rFonts w:ascii="Times New Roman" w:hAnsi="Times New Roman" w:cs="Times New Roman"/>
        </w:rPr>
      </w:pPr>
      <w:r w:rsidRPr="000E5354">
        <w:rPr>
          <w:rFonts w:ascii="Times New Roman" w:hAnsi="Times New Roman" w:cs="Times New Roman"/>
          <w:b/>
        </w:rPr>
        <w:t>28.</w:t>
      </w:r>
      <w:r w:rsidRPr="000E5354">
        <w:rPr>
          <w:rFonts w:ascii="Times New Roman" w:hAnsi="Times New Roman" w:cs="Times New Roman"/>
          <w:b/>
        </w:rPr>
        <w:tab/>
        <w:t>The written instructional plan for each work-based activity specifies the particular objectives, experiences, competencies, and evaluations that are required</w:t>
      </w:r>
      <w:r w:rsidRPr="000E5354">
        <w:rPr>
          <w:rFonts w:ascii="Times New Roman" w:hAnsi="Times New Roman" w:cs="Times New Roman"/>
        </w:rPr>
        <w:t>.</w:t>
      </w:r>
    </w:p>
    <w:p w:rsidR="000E5354" w:rsidRPr="000E5354" w:rsidRDefault="000E5354" w:rsidP="000E5354">
      <w:pPr>
        <w:jc w:val="both"/>
        <w:rPr>
          <w:rFonts w:ascii="Times New Roman" w:hAnsi="Times New Roman" w:cs="Times New Roman"/>
        </w:rPr>
      </w:pPr>
      <w:r w:rsidRPr="000E5354">
        <w:rPr>
          <w:rFonts w:ascii="Times New Roman" w:hAnsi="Times New Roman" w:cs="Times New Roman"/>
        </w:rPr>
        <w:t>The institution’s written Externship (work-based activity) Management Plan and specific course syllabus clearly specifies the particular objectives, experiences, competencies and evaluations required for each work-based activity or externship/clinical course for students.</w:t>
      </w:r>
    </w:p>
    <w:p w:rsidR="000E5354" w:rsidRPr="000E5354" w:rsidRDefault="000E5354" w:rsidP="000E5354">
      <w:pPr>
        <w:jc w:val="both"/>
        <w:rPr>
          <w:rFonts w:ascii="Times New Roman" w:hAnsi="Times New Roman" w:cs="Times New Roman"/>
        </w:rPr>
      </w:pPr>
    </w:p>
    <w:p w:rsidR="000E5354" w:rsidRPr="000E5354" w:rsidRDefault="000E5354" w:rsidP="000E5354">
      <w:pPr>
        <w:jc w:val="both"/>
        <w:rPr>
          <w:rFonts w:ascii="Times New Roman" w:hAnsi="Times New Roman" w:cs="Times New Roman"/>
          <w:b/>
        </w:rPr>
      </w:pPr>
      <w:r w:rsidRPr="000E5354">
        <w:rPr>
          <w:rFonts w:ascii="Times New Roman" w:hAnsi="Times New Roman" w:cs="Times New Roman"/>
          <w:b/>
        </w:rPr>
        <w:t>29.</w:t>
      </w:r>
      <w:r w:rsidRPr="000E5354">
        <w:rPr>
          <w:rFonts w:ascii="Times New Roman" w:hAnsi="Times New Roman" w:cs="Times New Roman"/>
          <w:b/>
        </w:rPr>
        <w:tab/>
        <w:t xml:space="preserve"> The written instructional plan for each work-based activity designates the on-site employer representative responsible for guiding and overseeing the students’ learning experiences and participating in the students’ written evaluations.</w:t>
      </w:r>
    </w:p>
    <w:p w:rsidR="000E5354" w:rsidRPr="000E5354" w:rsidRDefault="000E5354" w:rsidP="000E5354">
      <w:pPr>
        <w:jc w:val="both"/>
        <w:rPr>
          <w:rFonts w:ascii="Times New Roman" w:hAnsi="Times New Roman" w:cs="Times New Roman"/>
        </w:rPr>
      </w:pPr>
      <w:r w:rsidRPr="000E5354">
        <w:rPr>
          <w:rFonts w:ascii="Times New Roman" w:hAnsi="Times New Roman" w:cs="Times New Roman"/>
        </w:rPr>
        <w:t xml:space="preserve">The institution’s written Externship (work-based activity) Management Plan designates the on-site employer representative or clinical instructor who is responsible for guiding and overseeing the students’ learning experiences and participating in the students’ written evaluations. </w:t>
      </w:r>
    </w:p>
    <w:p w:rsidR="000E5354" w:rsidRPr="000E5354" w:rsidRDefault="000E5354" w:rsidP="000E5354">
      <w:pPr>
        <w:jc w:val="both"/>
        <w:rPr>
          <w:rFonts w:ascii="Times New Roman" w:hAnsi="Times New Roman" w:cs="Times New Roman"/>
        </w:rPr>
      </w:pPr>
      <w:r w:rsidRPr="000E5354">
        <w:rPr>
          <w:rFonts w:ascii="Times New Roman" w:hAnsi="Times New Roman" w:cs="Times New Roman"/>
        </w:rPr>
        <w:t xml:space="preserve"> </w:t>
      </w:r>
    </w:p>
    <w:p w:rsidR="000E5354" w:rsidRPr="000E5354" w:rsidRDefault="000E5354" w:rsidP="000E5354">
      <w:pPr>
        <w:jc w:val="both"/>
        <w:rPr>
          <w:rFonts w:ascii="Times New Roman" w:hAnsi="Times New Roman" w:cs="Times New Roman"/>
          <w:b/>
        </w:rPr>
      </w:pPr>
      <w:r w:rsidRPr="000E5354">
        <w:rPr>
          <w:rFonts w:ascii="Times New Roman" w:hAnsi="Times New Roman" w:cs="Times New Roman"/>
          <w:b/>
        </w:rPr>
        <w:t>30.</w:t>
      </w:r>
      <w:r w:rsidRPr="000E5354">
        <w:rPr>
          <w:rFonts w:ascii="Times New Roman" w:hAnsi="Times New Roman" w:cs="Times New Roman"/>
          <w:b/>
        </w:rPr>
        <w:tab/>
        <w:t xml:space="preserve"> All work-based activities conducted by the institution are supervised by a designated employee possessing appropriate qualifications.</w:t>
      </w:r>
    </w:p>
    <w:p w:rsidR="000E5354" w:rsidRPr="000E5354" w:rsidRDefault="000E5354" w:rsidP="000E5354">
      <w:pPr>
        <w:jc w:val="both"/>
        <w:rPr>
          <w:rFonts w:ascii="Times New Roman" w:hAnsi="Times New Roman" w:cs="Times New Roman"/>
          <w:b/>
        </w:rPr>
      </w:pPr>
    </w:p>
    <w:p w:rsidR="000E5354" w:rsidRPr="000E5354" w:rsidRDefault="000E5354" w:rsidP="000E5354">
      <w:pPr>
        <w:jc w:val="both"/>
        <w:rPr>
          <w:rFonts w:ascii="Times New Roman" w:hAnsi="Times New Roman" w:cs="Times New Roman"/>
        </w:rPr>
      </w:pPr>
      <w:r w:rsidRPr="000E5354">
        <w:rPr>
          <w:rFonts w:ascii="Times New Roman" w:hAnsi="Times New Roman" w:cs="Times New Roman"/>
        </w:rPr>
        <w:t xml:space="preserve">The institution’s written Externship (work-based activity) Management Plan clearly assigns a designated qualified instructor to supervise the students’ learning experiences and also participates in the students’ written evaluations. </w:t>
      </w:r>
    </w:p>
    <w:p w:rsidR="000E5354" w:rsidRDefault="000E5354" w:rsidP="00D84D80">
      <w:pPr>
        <w:jc w:val="both"/>
        <w:rPr>
          <w:rFonts w:ascii="Times New Roman" w:hAnsi="Times New Roman" w:cs="Times New Roman"/>
        </w:rPr>
      </w:pPr>
    </w:p>
    <w:p w:rsidR="00A00FDB" w:rsidRPr="00DA105B" w:rsidRDefault="00A00FDB" w:rsidP="00A00FDB">
      <w:pPr>
        <w:spacing w:after="0" w:line="240" w:lineRule="auto"/>
        <w:jc w:val="both"/>
        <w:rPr>
          <w:rFonts w:ascii="Times New Roman" w:hAnsi="Times New Roman" w:cs="Times New Roman"/>
          <w:b/>
        </w:rPr>
      </w:pPr>
    </w:p>
    <w:p w:rsidR="00A00FDB" w:rsidRPr="00DA105B" w:rsidRDefault="00A00FDB" w:rsidP="00DC39E4">
      <w:pPr>
        <w:rPr>
          <w:rFonts w:ascii="Times New Roman" w:hAnsi="Times New Roman" w:cs="Times New Roman"/>
          <w:b/>
        </w:rPr>
      </w:pPr>
    </w:p>
    <w:sectPr w:rsidR="00A00FDB" w:rsidRPr="00DA1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749E4"/>
    <w:multiLevelType w:val="hybridMultilevel"/>
    <w:tmpl w:val="D3E482FC"/>
    <w:lvl w:ilvl="0" w:tplc="1F823EAE">
      <w:start w:val="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CC619A8"/>
    <w:multiLevelType w:val="hybridMultilevel"/>
    <w:tmpl w:val="0BCA9D62"/>
    <w:lvl w:ilvl="0" w:tplc="1F823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D81"/>
    <w:rsid w:val="00017DE3"/>
    <w:rsid w:val="00057FE6"/>
    <w:rsid w:val="00074643"/>
    <w:rsid w:val="000D6AB6"/>
    <w:rsid w:val="000E5354"/>
    <w:rsid w:val="0014674E"/>
    <w:rsid w:val="001D1A5E"/>
    <w:rsid w:val="002706E1"/>
    <w:rsid w:val="0029463B"/>
    <w:rsid w:val="00325991"/>
    <w:rsid w:val="0036017D"/>
    <w:rsid w:val="003812A6"/>
    <w:rsid w:val="00485089"/>
    <w:rsid w:val="004C48F9"/>
    <w:rsid w:val="004E06BB"/>
    <w:rsid w:val="005149AE"/>
    <w:rsid w:val="00527D81"/>
    <w:rsid w:val="00580349"/>
    <w:rsid w:val="005D3912"/>
    <w:rsid w:val="005F22EB"/>
    <w:rsid w:val="005F2DF5"/>
    <w:rsid w:val="00623B1C"/>
    <w:rsid w:val="006300B4"/>
    <w:rsid w:val="006501A6"/>
    <w:rsid w:val="00676E0D"/>
    <w:rsid w:val="00686CEE"/>
    <w:rsid w:val="00687DA6"/>
    <w:rsid w:val="006B1182"/>
    <w:rsid w:val="006B161B"/>
    <w:rsid w:val="00710FFA"/>
    <w:rsid w:val="007176BA"/>
    <w:rsid w:val="007D116F"/>
    <w:rsid w:val="007F7D81"/>
    <w:rsid w:val="00801E80"/>
    <w:rsid w:val="008A615B"/>
    <w:rsid w:val="008B7D55"/>
    <w:rsid w:val="0096010F"/>
    <w:rsid w:val="009E6D2D"/>
    <w:rsid w:val="009F2848"/>
    <w:rsid w:val="00A00FDB"/>
    <w:rsid w:val="00A3056D"/>
    <w:rsid w:val="00A3068D"/>
    <w:rsid w:val="00AB7FC5"/>
    <w:rsid w:val="00AD43D2"/>
    <w:rsid w:val="00AF5F3E"/>
    <w:rsid w:val="00B212C0"/>
    <w:rsid w:val="00BB028A"/>
    <w:rsid w:val="00BD26E3"/>
    <w:rsid w:val="00C0644F"/>
    <w:rsid w:val="00C169A8"/>
    <w:rsid w:val="00C27630"/>
    <w:rsid w:val="00CA70FD"/>
    <w:rsid w:val="00CB6650"/>
    <w:rsid w:val="00CF4580"/>
    <w:rsid w:val="00D84D80"/>
    <w:rsid w:val="00DA105B"/>
    <w:rsid w:val="00DC39E4"/>
    <w:rsid w:val="00E36ADA"/>
    <w:rsid w:val="00EB32B7"/>
    <w:rsid w:val="00ED1D97"/>
    <w:rsid w:val="00F34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E0D"/>
    <w:rPr>
      <w:color w:val="0000FF" w:themeColor="hyperlink"/>
      <w:u w:val="single"/>
    </w:rPr>
  </w:style>
  <w:style w:type="paragraph" w:styleId="ListParagraph">
    <w:name w:val="List Paragraph"/>
    <w:basedOn w:val="Normal"/>
    <w:uiPriority w:val="34"/>
    <w:qFormat/>
    <w:rsid w:val="00ED1D97"/>
    <w:pPr>
      <w:ind w:left="720"/>
      <w:contextualSpacing/>
    </w:pPr>
  </w:style>
  <w:style w:type="character" w:styleId="CommentReference">
    <w:name w:val="annotation reference"/>
    <w:basedOn w:val="DefaultParagraphFont"/>
    <w:uiPriority w:val="99"/>
    <w:semiHidden/>
    <w:unhideWhenUsed/>
    <w:rsid w:val="0096010F"/>
    <w:rPr>
      <w:sz w:val="16"/>
      <w:szCs w:val="16"/>
    </w:rPr>
  </w:style>
  <w:style w:type="paragraph" w:styleId="CommentText">
    <w:name w:val="annotation text"/>
    <w:basedOn w:val="Normal"/>
    <w:link w:val="CommentTextChar"/>
    <w:uiPriority w:val="99"/>
    <w:semiHidden/>
    <w:unhideWhenUsed/>
    <w:rsid w:val="0096010F"/>
    <w:pPr>
      <w:spacing w:line="240" w:lineRule="auto"/>
    </w:pPr>
    <w:rPr>
      <w:sz w:val="20"/>
      <w:szCs w:val="20"/>
    </w:rPr>
  </w:style>
  <w:style w:type="character" w:customStyle="1" w:styleId="CommentTextChar">
    <w:name w:val="Comment Text Char"/>
    <w:basedOn w:val="DefaultParagraphFont"/>
    <w:link w:val="CommentText"/>
    <w:uiPriority w:val="99"/>
    <w:semiHidden/>
    <w:rsid w:val="0096010F"/>
    <w:rPr>
      <w:sz w:val="20"/>
      <w:szCs w:val="20"/>
    </w:rPr>
  </w:style>
  <w:style w:type="paragraph" w:styleId="CommentSubject">
    <w:name w:val="annotation subject"/>
    <w:basedOn w:val="CommentText"/>
    <w:next w:val="CommentText"/>
    <w:link w:val="CommentSubjectChar"/>
    <w:uiPriority w:val="99"/>
    <w:semiHidden/>
    <w:unhideWhenUsed/>
    <w:rsid w:val="0096010F"/>
    <w:rPr>
      <w:b/>
      <w:bCs/>
    </w:rPr>
  </w:style>
  <w:style w:type="character" w:customStyle="1" w:styleId="CommentSubjectChar">
    <w:name w:val="Comment Subject Char"/>
    <w:basedOn w:val="CommentTextChar"/>
    <w:link w:val="CommentSubject"/>
    <w:uiPriority w:val="99"/>
    <w:semiHidden/>
    <w:rsid w:val="0096010F"/>
    <w:rPr>
      <w:b/>
      <w:bCs/>
      <w:sz w:val="20"/>
      <w:szCs w:val="20"/>
    </w:rPr>
  </w:style>
  <w:style w:type="paragraph" w:styleId="BalloonText">
    <w:name w:val="Balloon Text"/>
    <w:basedOn w:val="Normal"/>
    <w:link w:val="BalloonTextChar"/>
    <w:uiPriority w:val="99"/>
    <w:semiHidden/>
    <w:unhideWhenUsed/>
    <w:rsid w:val="00960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10F"/>
    <w:rPr>
      <w:rFonts w:ascii="Tahoma" w:hAnsi="Tahoma" w:cs="Tahoma"/>
      <w:sz w:val="16"/>
      <w:szCs w:val="16"/>
    </w:rPr>
  </w:style>
  <w:style w:type="paragraph" w:styleId="Revision">
    <w:name w:val="Revision"/>
    <w:hidden/>
    <w:uiPriority w:val="99"/>
    <w:semiHidden/>
    <w:rsid w:val="00CB665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E0D"/>
    <w:rPr>
      <w:color w:val="0000FF" w:themeColor="hyperlink"/>
      <w:u w:val="single"/>
    </w:rPr>
  </w:style>
  <w:style w:type="paragraph" w:styleId="ListParagraph">
    <w:name w:val="List Paragraph"/>
    <w:basedOn w:val="Normal"/>
    <w:uiPriority w:val="34"/>
    <w:qFormat/>
    <w:rsid w:val="00ED1D97"/>
    <w:pPr>
      <w:ind w:left="720"/>
      <w:contextualSpacing/>
    </w:pPr>
  </w:style>
  <w:style w:type="character" w:styleId="CommentReference">
    <w:name w:val="annotation reference"/>
    <w:basedOn w:val="DefaultParagraphFont"/>
    <w:uiPriority w:val="99"/>
    <w:semiHidden/>
    <w:unhideWhenUsed/>
    <w:rsid w:val="0096010F"/>
    <w:rPr>
      <w:sz w:val="16"/>
      <w:szCs w:val="16"/>
    </w:rPr>
  </w:style>
  <w:style w:type="paragraph" w:styleId="CommentText">
    <w:name w:val="annotation text"/>
    <w:basedOn w:val="Normal"/>
    <w:link w:val="CommentTextChar"/>
    <w:uiPriority w:val="99"/>
    <w:semiHidden/>
    <w:unhideWhenUsed/>
    <w:rsid w:val="0096010F"/>
    <w:pPr>
      <w:spacing w:line="240" w:lineRule="auto"/>
    </w:pPr>
    <w:rPr>
      <w:sz w:val="20"/>
      <w:szCs w:val="20"/>
    </w:rPr>
  </w:style>
  <w:style w:type="character" w:customStyle="1" w:styleId="CommentTextChar">
    <w:name w:val="Comment Text Char"/>
    <w:basedOn w:val="DefaultParagraphFont"/>
    <w:link w:val="CommentText"/>
    <w:uiPriority w:val="99"/>
    <w:semiHidden/>
    <w:rsid w:val="0096010F"/>
    <w:rPr>
      <w:sz w:val="20"/>
      <w:szCs w:val="20"/>
    </w:rPr>
  </w:style>
  <w:style w:type="paragraph" w:styleId="CommentSubject">
    <w:name w:val="annotation subject"/>
    <w:basedOn w:val="CommentText"/>
    <w:next w:val="CommentText"/>
    <w:link w:val="CommentSubjectChar"/>
    <w:uiPriority w:val="99"/>
    <w:semiHidden/>
    <w:unhideWhenUsed/>
    <w:rsid w:val="0096010F"/>
    <w:rPr>
      <w:b/>
      <w:bCs/>
    </w:rPr>
  </w:style>
  <w:style w:type="character" w:customStyle="1" w:styleId="CommentSubjectChar">
    <w:name w:val="Comment Subject Char"/>
    <w:basedOn w:val="CommentTextChar"/>
    <w:link w:val="CommentSubject"/>
    <w:uiPriority w:val="99"/>
    <w:semiHidden/>
    <w:rsid w:val="0096010F"/>
    <w:rPr>
      <w:b/>
      <w:bCs/>
      <w:sz w:val="20"/>
      <w:szCs w:val="20"/>
    </w:rPr>
  </w:style>
  <w:style w:type="paragraph" w:styleId="BalloonText">
    <w:name w:val="Balloon Text"/>
    <w:basedOn w:val="Normal"/>
    <w:link w:val="BalloonTextChar"/>
    <w:uiPriority w:val="99"/>
    <w:semiHidden/>
    <w:unhideWhenUsed/>
    <w:rsid w:val="00960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10F"/>
    <w:rPr>
      <w:rFonts w:ascii="Tahoma" w:hAnsi="Tahoma" w:cs="Tahoma"/>
      <w:sz w:val="16"/>
      <w:szCs w:val="16"/>
    </w:rPr>
  </w:style>
  <w:style w:type="paragraph" w:styleId="Revision">
    <w:name w:val="Revision"/>
    <w:hidden/>
    <w:uiPriority w:val="99"/>
    <w:semiHidden/>
    <w:rsid w:val="00CB66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23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vi.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6286</Words>
  <Characters>35835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marta marrero</cp:lastModifiedBy>
  <cp:revision>5</cp:revision>
  <dcterms:created xsi:type="dcterms:W3CDTF">2016-05-06T14:55:00Z</dcterms:created>
  <dcterms:modified xsi:type="dcterms:W3CDTF">2016-05-06T17:45:00Z</dcterms:modified>
</cp:coreProperties>
</file>