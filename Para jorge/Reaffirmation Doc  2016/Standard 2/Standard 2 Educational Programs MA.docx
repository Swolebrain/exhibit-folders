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2A8F0FA" w:rsidRDefault="000735A7" w:rsidP="00DF3CB2">
      <w:pPr>
        <w:jc w:val="both"/>
      </w:pPr>
      <w:r>
        <w:rPr>
          <w:rStyle w:val="CommentReference"/>
        </w:rPr>
        <w:commentReference w:id="0"/>
      </w:r>
      <w:r w:rsidR="42A8F0FA" w:rsidRPr="42A8F0FA">
        <w:rPr>
          <w:rFonts w:ascii="Arial" w:eastAsia="Arial" w:hAnsi="Arial" w:cs="Arial"/>
          <w:b/>
          <w:bCs/>
        </w:rPr>
        <w:t xml:space="preserve"> </w:t>
      </w:r>
    </w:p>
    <w:p w:rsidR="42A8F0FA" w:rsidRDefault="42A8F0FA" w:rsidP="00DF3CB2">
      <w:pPr>
        <w:jc w:val="both"/>
      </w:pPr>
      <w:r w:rsidRPr="42A8F0FA">
        <w:rPr>
          <w:rFonts w:ascii="Arial" w:eastAsia="Arial" w:hAnsi="Arial" w:cs="Arial"/>
          <w:b/>
          <w:bCs/>
        </w:rPr>
        <w:t xml:space="preserve"> </w:t>
      </w:r>
    </w:p>
    <w:p w:rsidR="42A8F0FA" w:rsidRDefault="5DEC1854" w:rsidP="00DF3CB2">
      <w:pPr>
        <w:jc w:val="both"/>
      </w:pPr>
      <w:r w:rsidRPr="5DEC1854">
        <w:rPr>
          <w:rFonts w:ascii="Arial" w:eastAsia="Arial" w:hAnsi="Arial" w:cs="Arial"/>
          <w:b/>
          <w:bCs/>
        </w:rPr>
        <w:t>Standard 2 Educational Programs</w:t>
      </w:r>
    </w:p>
    <w:p w:rsidR="42A8F0FA" w:rsidRDefault="5DEC1854" w:rsidP="00DF3CB2">
      <w:pPr>
        <w:jc w:val="both"/>
      </w:pPr>
      <w:r w:rsidRPr="5DEC1854">
        <w:rPr>
          <w:rFonts w:ascii="Arial" w:eastAsia="Arial" w:hAnsi="Arial" w:cs="Arial"/>
          <w:b/>
          <w:bCs/>
        </w:rPr>
        <w:t>MEDICAL ASSISTANT</w:t>
      </w:r>
    </w:p>
    <w:p w:rsidR="42A8F0FA" w:rsidRDefault="42A8F0FA" w:rsidP="00DF3CB2">
      <w:pPr>
        <w:jc w:val="both"/>
      </w:pPr>
      <w:r w:rsidRPr="42A8F0FA">
        <w:rPr>
          <w:rFonts w:ascii="Arial" w:eastAsia="Arial" w:hAnsi="Arial" w:cs="Arial"/>
        </w:rPr>
        <w:t xml:space="preserve"> </w:t>
      </w:r>
    </w:p>
    <w:p w:rsidR="42A8F0FA" w:rsidRDefault="42A8F0FA" w:rsidP="00DF3CB2">
      <w:pPr>
        <w:jc w:val="both"/>
      </w:pPr>
      <w:r w:rsidRPr="42A8F0FA">
        <w:rPr>
          <w:rFonts w:ascii="Arial" w:eastAsia="Arial" w:hAnsi="Arial" w:cs="Arial"/>
        </w:rPr>
        <w:t xml:space="preserve"> </w:t>
      </w:r>
    </w:p>
    <w:p w:rsidR="42A8F0FA" w:rsidRDefault="5DEC1854" w:rsidP="00DF3CB2">
      <w:pPr>
        <w:jc w:val="both"/>
      </w:pPr>
      <w:r w:rsidRPr="5DEC1854">
        <w:rPr>
          <w:rFonts w:ascii="Times New Roman" w:eastAsia="Times New Roman" w:hAnsi="Times New Roman" w:cs="Times New Roman"/>
          <w:b/>
          <w:bCs/>
          <w:i/>
          <w:iCs/>
        </w:rPr>
        <w:t>Introduction:</w:t>
      </w:r>
    </w:p>
    <w:p w:rsidR="42A8F0FA" w:rsidRDefault="5DEC1854" w:rsidP="00DF3CB2">
      <w:pPr>
        <w:ind w:firstLine="720"/>
        <w:jc w:val="both"/>
      </w:pPr>
      <w:r w:rsidRPr="5DEC1854">
        <w:rPr>
          <w:rFonts w:ascii="Calibri" w:eastAsia="Calibri" w:hAnsi="Calibri" w:cs="Calibri"/>
        </w:rPr>
        <w:t xml:space="preserve">              </w:t>
      </w:r>
      <w:r w:rsidRPr="5DEC1854">
        <w:rPr>
          <w:rFonts w:ascii="Times New Roman" w:eastAsia="Times New Roman" w:hAnsi="Times New Roman" w:cs="Times New Roman"/>
        </w:rPr>
        <w:t xml:space="preserve">FVI Medical </w:t>
      </w:r>
      <w:r w:rsidR="00CB26FD">
        <w:rPr>
          <w:rFonts w:ascii="Times New Roman" w:eastAsia="Times New Roman" w:hAnsi="Times New Roman" w:cs="Times New Roman"/>
        </w:rPr>
        <w:t>A</w:t>
      </w:r>
      <w:r w:rsidRPr="5DEC1854">
        <w:rPr>
          <w:rFonts w:ascii="Times New Roman" w:eastAsia="Times New Roman" w:hAnsi="Times New Roman" w:cs="Times New Roman"/>
        </w:rPr>
        <w:t xml:space="preserve">ssistant Program began in December 2007.  The program objective of the MA program is to prepare competent, entry-level </w:t>
      </w:r>
      <w:r w:rsidR="000735A7">
        <w:rPr>
          <w:rFonts w:ascii="Times New Roman" w:eastAsia="Times New Roman" w:hAnsi="Times New Roman" w:cs="Times New Roman"/>
        </w:rPr>
        <w:t>Medical Assistants</w:t>
      </w:r>
      <w:r w:rsidRPr="5DEC1854">
        <w:rPr>
          <w:rFonts w:ascii="Times New Roman" w:eastAsia="Times New Roman" w:hAnsi="Times New Roman" w:cs="Times New Roman"/>
        </w:rPr>
        <w:t xml:space="preserve"> to serve the public healthcare needs. The program administrator and faculty are committed to providing each student with a high quality education through innovative and engaging instruction and role modeling. The goals and student learning outcomes are as follows:</w:t>
      </w:r>
    </w:p>
    <w:p w:rsidR="42A8F0FA" w:rsidRDefault="5DEC1854" w:rsidP="00DF3CB2">
      <w:pPr>
        <w:ind w:left="360" w:hanging="360"/>
        <w:jc w:val="both"/>
      </w:pPr>
      <w:proofErr w:type="gramStart"/>
      <w:r w:rsidRPr="5DEC1854">
        <w:rPr>
          <w:rFonts w:ascii="Symbol" w:eastAsia="Symbol" w:hAnsi="Symbol" w:cs="Symbol"/>
        </w:rPr>
        <w:t></w:t>
      </w:r>
      <w:r w:rsidRPr="5DEC1854">
        <w:rPr>
          <w:rFonts w:ascii="Times New Roman" w:eastAsia="Times New Roman" w:hAnsi="Times New Roman" w:cs="Times New Roman"/>
        </w:rPr>
        <w:t xml:space="preserve">       Goal 1.</w:t>
      </w:r>
      <w:proofErr w:type="gramEnd"/>
      <w:r w:rsidRPr="5DEC1854">
        <w:rPr>
          <w:rFonts w:ascii="Times New Roman" w:eastAsia="Times New Roman" w:hAnsi="Times New Roman" w:cs="Times New Roman"/>
        </w:rPr>
        <w:t xml:space="preserve"> Students will be clinically competent.</w:t>
      </w:r>
    </w:p>
    <w:p w:rsidR="42A8F0FA" w:rsidRDefault="5DEC1854" w:rsidP="00DF3CB2">
      <w:pPr>
        <w:ind w:left="360" w:hanging="360"/>
        <w:jc w:val="both"/>
      </w:pPr>
      <w:proofErr w:type="gramStart"/>
      <w:r w:rsidRPr="5DEC1854">
        <w:rPr>
          <w:rFonts w:ascii="Symbol" w:eastAsia="Symbol" w:hAnsi="Symbol" w:cs="Symbol"/>
        </w:rPr>
        <w:t></w:t>
      </w:r>
      <w:r w:rsidRPr="5DEC1854">
        <w:rPr>
          <w:rFonts w:ascii="Times New Roman" w:eastAsia="Times New Roman" w:hAnsi="Times New Roman" w:cs="Times New Roman"/>
        </w:rPr>
        <w:t xml:space="preserve">       Goal 2.</w:t>
      </w:r>
      <w:proofErr w:type="gramEnd"/>
      <w:r w:rsidRPr="5DEC1854">
        <w:rPr>
          <w:rFonts w:ascii="Times New Roman" w:eastAsia="Times New Roman" w:hAnsi="Times New Roman" w:cs="Times New Roman"/>
        </w:rPr>
        <w:t xml:space="preserve"> Students will communicate effectively.</w:t>
      </w:r>
    </w:p>
    <w:p w:rsidR="42A8F0FA" w:rsidRDefault="5DEC1854" w:rsidP="00DF3CB2">
      <w:pPr>
        <w:ind w:left="360" w:hanging="360"/>
        <w:jc w:val="both"/>
      </w:pPr>
      <w:proofErr w:type="gramStart"/>
      <w:r w:rsidRPr="5DEC1854">
        <w:rPr>
          <w:rFonts w:ascii="Symbol" w:eastAsia="Symbol" w:hAnsi="Symbol" w:cs="Symbol"/>
        </w:rPr>
        <w:t></w:t>
      </w:r>
      <w:r w:rsidRPr="5DEC1854">
        <w:rPr>
          <w:rFonts w:ascii="Times New Roman" w:eastAsia="Times New Roman" w:hAnsi="Times New Roman" w:cs="Times New Roman"/>
        </w:rPr>
        <w:t xml:space="preserve">       Goal 3.</w:t>
      </w:r>
      <w:proofErr w:type="gramEnd"/>
      <w:r w:rsidRPr="5DEC1854">
        <w:rPr>
          <w:rFonts w:ascii="Times New Roman" w:eastAsia="Times New Roman" w:hAnsi="Times New Roman" w:cs="Times New Roman"/>
        </w:rPr>
        <w:t xml:space="preserve"> Students will use critical thinking skills.</w:t>
      </w:r>
    </w:p>
    <w:p w:rsidR="42A8F0FA" w:rsidRDefault="5DEC1854" w:rsidP="00DF3CB2">
      <w:pPr>
        <w:ind w:left="360" w:hanging="360"/>
        <w:jc w:val="both"/>
      </w:pPr>
      <w:proofErr w:type="gramStart"/>
      <w:r w:rsidRPr="5DEC1854">
        <w:rPr>
          <w:rFonts w:ascii="Symbol" w:eastAsia="Symbol" w:hAnsi="Symbol" w:cs="Symbol"/>
        </w:rPr>
        <w:t></w:t>
      </w:r>
      <w:r w:rsidRPr="5DEC1854">
        <w:rPr>
          <w:rFonts w:ascii="Times New Roman" w:eastAsia="Times New Roman" w:hAnsi="Times New Roman" w:cs="Times New Roman"/>
        </w:rPr>
        <w:t xml:space="preserve">       Goal 4.</w:t>
      </w:r>
      <w:proofErr w:type="gramEnd"/>
      <w:r w:rsidRPr="5DEC1854">
        <w:rPr>
          <w:rFonts w:ascii="Times New Roman" w:eastAsia="Times New Roman" w:hAnsi="Times New Roman" w:cs="Times New Roman"/>
        </w:rPr>
        <w:t xml:space="preserve"> Students will model professionalism.</w:t>
      </w:r>
    </w:p>
    <w:p w:rsidR="42A8F0FA" w:rsidRDefault="5DEC1854" w:rsidP="00DF3CB2">
      <w:pPr>
        <w:jc w:val="both"/>
      </w:pPr>
      <w:r w:rsidRPr="5DEC1854">
        <w:rPr>
          <w:rFonts w:ascii="Times New Roman" w:eastAsia="Times New Roman" w:hAnsi="Times New Roman" w:cs="Times New Roman"/>
          <w:b/>
          <w:bCs/>
          <w:i/>
          <w:iCs/>
        </w:rPr>
        <w:t>Analysis:</w:t>
      </w:r>
    </w:p>
    <w:p w:rsidR="42A8F0FA" w:rsidRDefault="5DEC1854" w:rsidP="00DF3CB2">
      <w:pPr>
        <w:jc w:val="both"/>
      </w:pPr>
      <w:r w:rsidRPr="5DEC1854">
        <w:rPr>
          <w:rFonts w:ascii="Times New Roman" w:eastAsia="Times New Roman" w:hAnsi="Times New Roman" w:cs="Times New Roman"/>
          <w:b/>
          <w:bCs/>
          <w:i/>
          <w:iCs/>
        </w:rPr>
        <w:t xml:space="preserve">            </w:t>
      </w:r>
      <w:r w:rsidRPr="5DEC1854">
        <w:rPr>
          <w:rFonts w:ascii="Times New Roman" w:eastAsia="Times New Roman" w:hAnsi="Times New Roman" w:cs="Times New Roman"/>
          <w:color w:val="020406"/>
        </w:rPr>
        <w:t xml:space="preserve">Admissions policies </w:t>
      </w:r>
      <w:proofErr w:type="gramStart"/>
      <w:r w:rsidRPr="5DEC1854">
        <w:rPr>
          <w:rFonts w:ascii="Times New Roman" w:eastAsia="Times New Roman" w:hAnsi="Times New Roman" w:cs="Times New Roman"/>
          <w:color w:val="020406"/>
        </w:rPr>
        <w:t>are  published</w:t>
      </w:r>
      <w:proofErr w:type="gramEnd"/>
      <w:r w:rsidRPr="5DEC1854">
        <w:rPr>
          <w:rFonts w:ascii="Times New Roman" w:eastAsia="Times New Roman" w:hAnsi="Times New Roman" w:cs="Times New Roman"/>
          <w:color w:val="020406"/>
        </w:rPr>
        <w:t xml:space="preserve"> in the school catalog.  This information is made readily available to all prospective students during the enrollment process.</w:t>
      </w:r>
      <w:r w:rsidR="00F62A3F">
        <w:rPr>
          <w:rFonts w:ascii="Times New Roman" w:eastAsia="Times New Roman" w:hAnsi="Times New Roman" w:cs="Times New Roman"/>
          <w:color w:val="020406"/>
        </w:rPr>
        <w:t xml:space="preserve"> The student is provided with a catalog CD and informed that the catalog is also maintained at the schools consumer web site.</w:t>
      </w:r>
      <w:r w:rsidRPr="5DEC1854">
        <w:rPr>
          <w:rFonts w:ascii="Times New Roman" w:eastAsia="Times New Roman" w:hAnsi="Times New Roman" w:cs="Times New Roman"/>
          <w:color w:val="020406"/>
        </w:rPr>
        <w:t xml:space="preserve"> </w:t>
      </w:r>
      <w:r w:rsidR="00F62A3F">
        <w:rPr>
          <w:rFonts w:ascii="Times New Roman" w:eastAsia="Times New Roman" w:hAnsi="Times New Roman" w:cs="Times New Roman"/>
          <w:color w:val="020406"/>
        </w:rPr>
        <w:t xml:space="preserve">The Medical Assistant </w:t>
      </w:r>
      <w:proofErr w:type="gramStart"/>
      <w:r w:rsidR="00F62A3F">
        <w:rPr>
          <w:rFonts w:ascii="Times New Roman" w:eastAsia="Times New Roman" w:hAnsi="Times New Roman" w:cs="Times New Roman"/>
          <w:color w:val="020406"/>
        </w:rPr>
        <w:t xml:space="preserve">Program </w:t>
      </w:r>
      <w:r w:rsidRPr="5DEC1854">
        <w:rPr>
          <w:rFonts w:ascii="Times New Roman" w:eastAsia="Times New Roman" w:hAnsi="Times New Roman" w:cs="Times New Roman"/>
          <w:color w:val="020406"/>
        </w:rPr>
        <w:t xml:space="preserve"> requires</w:t>
      </w:r>
      <w:proofErr w:type="gramEnd"/>
      <w:r w:rsidRPr="5DEC1854">
        <w:rPr>
          <w:rFonts w:ascii="Times New Roman" w:eastAsia="Times New Roman" w:hAnsi="Times New Roman" w:cs="Times New Roman"/>
          <w:color w:val="020406"/>
        </w:rPr>
        <w:t xml:space="preserve"> applicants to be at least 17 years of age or older when he or she begins the program of study but requires that the student be at least eighteen years of age at the time the externship rotation begins as outlined in the catalog (</w:t>
      </w:r>
      <w:r w:rsidRPr="5DEC1854">
        <w:rPr>
          <w:rFonts w:ascii="Times New Roman" w:eastAsia="Times New Roman" w:hAnsi="Times New Roman" w:cs="Times New Roman"/>
          <w:b/>
          <w:bCs/>
        </w:rPr>
        <w:t>S-2 Individual Program Criteria 1-5</w:t>
      </w:r>
      <w:r w:rsidRPr="5DEC1854">
        <w:rPr>
          <w:rFonts w:ascii="Times New Roman" w:eastAsia="Times New Roman" w:hAnsi="Times New Roman" w:cs="Times New Roman"/>
          <w:color w:val="020406"/>
        </w:rPr>
        <w:t xml:space="preserve">).  </w:t>
      </w:r>
      <w:r w:rsidRPr="5DEC1854">
        <w:rPr>
          <w:rFonts w:ascii="Times New Roman" w:eastAsia="Times New Roman" w:hAnsi="Times New Roman" w:cs="Times New Roman"/>
        </w:rPr>
        <w:t xml:space="preserve">At this time, </w:t>
      </w:r>
      <w:r w:rsidRPr="5DEC1854">
        <w:rPr>
          <w:rFonts w:ascii="Times New Roman" w:eastAsia="Times New Roman" w:hAnsi="Times New Roman" w:cs="Times New Roman"/>
          <w:color w:val="020406"/>
        </w:rPr>
        <w:t>FVI does not participate in the Vocational English-As-A-Second-Language program (</w:t>
      </w:r>
      <w:r w:rsidRPr="5DEC1854">
        <w:rPr>
          <w:rFonts w:ascii="Times New Roman" w:eastAsia="Times New Roman" w:hAnsi="Times New Roman" w:cs="Times New Roman"/>
          <w:b/>
          <w:bCs/>
        </w:rPr>
        <w:t>S-2 Individual Program Criteria 6</w:t>
      </w:r>
      <w:r w:rsidRPr="5DEC1854">
        <w:rPr>
          <w:rFonts w:ascii="Times New Roman" w:eastAsia="Times New Roman" w:hAnsi="Times New Roman" w:cs="Times New Roman"/>
          <w:color w:val="020406"/>
        </w:rPr>
        <w:t xml:space="preserve">).  The school catalog also outlines the policies for credit transfer </w:t>
      </w:r>
      <w:r w:rsidRPr="5DEC1854">
        <w:rPr>
          <w:rFonts w:ascii="Times New Roman" w:eastAsia="Times New Roman" w:hAnsi="Times New Roman" w:cs="Times New Roman"/>
        </w:rPr>
        <w:t>between programs within FVI or transfer of credits from other institutions (</w:t>
      </w:r>
      <w:r w:rsidRPr="5DEC1854">
        <w:rPr>
          <w:rFonts w:ascii="Times New Roman" w:eastAsia="Times New Roman" w:hAnsi="Times New Roman" w:cs="Times New Roman"/>
          <w:b/>
          <w:bCs/>
        </w:rPr>
        <w:t>S-2 Individual Program Criteria 7).</w:t>
      </w:r>
      <w:r w:rsidRPr="5DEC1854">
        <w:rPr>
          <w:rFonts w:ascii="Times New Roman" w:eastAsia="Times New Roman" w:hAnsi="Times New Roman" w:cs="Times New Roman"/>
        </w:rPr>
        <w:t xml:space="preserve"> Admission requirements offer reasonable expectations for successful completion of the MA program offered by the institution regardless of the delivery mode (</w:t>
      </w:r>
      <w:r w:rsidRPr="5DEC1854">
        <w:rPr>
          <w:rFonts w:ascii="Times New Roman" w:eastAsia="Times New Roman" w:hAnsi="Times New Roman" w:cs="Times New Roman"/>
          <w:b/>
          <w:bCs/>
        </w:rPr>
        <w:t xml:space="preserve">S-2 Individual Program Criteria 9).  </w:t>
      </w:r>
      <w:r w:rsidRPr="5DEC1854">
        <w:rPr>
          <w:rFonts w:ascii="Times New Roman" w:eastAsia="Times New Roman" w:hAnsi="Times New Roman" w:cs="Times New Roman"/>
        </w:rPr>
        <w:t xml:space="preserve">Regardless of the delivery mode of the educational program, admission requirements offer reasonable expectations for completion. Prospective students must complete the following activities: complete the new student profile, meet with an admissions representative, participate in a campus tour, and receive a copy of the school catalog which outlines all program cost and any equipment or services that might be required during the MA program. The Program Director will then conduct a personal interview with the prospective student and again describe the expectations for completing the program. Prospective students that require financial assistance are able to meet with a Financial Aid Officer who assists in evaluating needs and gathering information on prospects in order to complete financial aid forms.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9</w:t>
      </w:r>
      <w:r w:rsidRPr="5DEC1854">
        <w:rPr>
          <w:rFonts w:ascii="Times New Roman" w:eastAsia="Times New Roman" w:hAnsi="Times New Roman" w:cs="Times New Roman"/>
          <w:color w:val="020406"/>
        </w:rPr>
        <w:t>)</w:t>
      </w:r>
    </w:p>
    <w:p w:rsidR="42A8F0FA" w:rsidRDefault="5DEC1854" w:rsidP="00DF3CB2">
      <w:pPr>
        <w:jc w:val="both"/>
      </w:pPr>
      <w:r w:rsidRPr="5DEC1854">
        <w:rPr>
          <w:rFonts w:ascii="Times New Roman" w:eastAsia="Times New Roman" w:hAnsi="Times New Roman" w:cs="Times New Roman"/>
        </w:rPr>
        <w:t xml:space="preserve">FVI does not offer Associate Degree program.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10</w:t>
      </w:r>
      <w:r w:rsidRPr="5DEC1854">
        <w:rPr>
          <w:rFonts w:ascii="Times New Roman" w:eastAsia="Times New Roman" w:hAnsi="Times New Roman" w:cs="Times New Roman"/>
          <w:color w:val="020406"/>
        </w:rPr>
        <w:t>)</w:t>
      </w:r>
    </w:p>
    <w:p w:rsidR="42A8F0FA" w:rsidRDefault="5DEC1854" w:rsidP="00DF3CB2">
      <w:pPr>
        <w:jc w:val="both"/>
      </w:pPr>
      <w:r w:rsidRPr="5DEC1854">
        <w:rPr>
          <w:rFonts w:ascii="Times New Roman" w:eastAsia="Times New Roman" w:hAnsi="Times New Roman" w:cs="Times New Roman"/>
        </w:rPr>
        <w:lastRenderedPageBreak/>
        <w:t xml:space="preserve">FVI does admit students to the program on an ability-to-benefit basis in the MA program.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11-15</w:t>
      </w:r>
      <w:r w:rsidRPr="5DEC1854">
        <w:rPr>
          <w:rFonts w:ascii="Times New Roman" w:eastAsia="Times New Roman" w:hAnsi="Times New Roman" w:cs="Times New Roman"/>
          <w:color w:val="020406"/>
        </w:rPr>
        <w:t>).</w:t>
      </w:r>
      <w:r w:rsidRPr="5DEC1854">
        <w:rPr>
          <w:rFonts w:ascii="Calibri" w:eastAsia="Calibri" w:hAnsi="Calibri" w:cs="Calibri"/>
        </w:rPr>
        <w:t xml:space="preserve"> </w:t>
      </w:r>
      <w:r w:rsidRPr="5DEC1854">
        <w:rPr>
          <w:rFonts w:ascii="Times New Roman" w:eastAsia="Times New Roman" w:hAnsi="Times New Roman" w:cs="Times New Roman"/>
          <w:color w:val="020406"/>
        </w:rPr>
        <w:t xml:space="preserve">Due to the passage of Consolidated and Further Continuing Appropriations Act of 2012, applicants who do not have a high school diploma or equivalent and did not complete secondary school in a home-school setting can no longer gain eligibility for Title IV, HEA funds by passing an “ability-to-benefit” test unless the applicant previously attended an eligible program at any Title IV institution prior to July 1, 2012 then the applicant may continue to establish Title IV eligibility in any eligible program under one of the ATB Alternatives as a “grandfathered  student”. If an applicant meets the “grandfathered test” then he/she may be admitted into the Medical Assistant or Patient Care Technician programs upon demonstrating the ability to benefit (ATB) and successfully attaining a minimum score of 200 Verbal/210 Quantitative on </w:t>
      </w:r>
      <w:proofErr w:type="spellStart"/>
      <w:r w:rsidRPr="5DEC1854">
        <w:rPr>
          <w:rFonts w:ascii="Times New Roman" w:eastAsia="Times New Roman" w:hAnsi="Times New Roman" w:cs="Times New Roman"/>
          <w:color w:val="020406"/>
        </w:rPr>
        <w:t>Wonderlic</w:t>
      </w:r>
      <w:proofErr w:type="spellEnd"/>
      <w:r w:rsidRPr="5DEC1854">
        <w:rPr>
          <w:rFonts w:ascii="Times New Roman" w:eastAsia="Times New Roman" w:hAnsi="Times New Roman" w:cs="Times New Roman"/>
          <w:color w:val="020406"/>
        </w:rPr>
        <w:t xml:space="preserve"> Basic Skills Test, or has satisfactorily completed 225 clock hours of our programs in place of the ATB.   </w:t>
      </w:r>
    </w:p>
    <w:p w:rsidR="42A8F0FA" w:rsidRDefault="5DEC1854" w:rsidP="00DF3CB2">
      <w:pPr>
        <w:jc w:val="both"/>
      </w:pPr>
      <w:r w:rsidRPr="5DEC1854">
        <w:rPr>
          <w:rFonts w:ascii="Times New Roman" w:eastAsia="Times New Roman" w:hAnsi="Times New Roman" w:cs="Times New Roman"/>
          <w:i/>
          <w:iCs/>
        </w:rPr>
        <w:t xml:space="preserve">            </w:t>
      </w:r>
      <w:r w:rsidRPr="5DEC1854">
        <w:rPr>
          <w:rFonts w:ascii="Times New Roman" w:eastAsia="Times New Roman" w:hAnsi="Times New Roman" w:cs="Times New Roman"/>
        </w:rPr>
        <w:t xml:space="preserve">All recruiting activities by MA are ethical and compliant with state, federal and accrediting agencies. All materials used for recruiting reflect the mission, student expectations and requirements for each program, as well as instructional outcomes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16</w:t>
      </w:r>
      <w:r w:rsidRPr="5DEC1854">
        <w:rPr>
          <w:rFonts w:ascii="Times New Roman" w:eastAsia="Times New Roman" w:hAnsi="Times New Roman" w:cs="Times New Roman"/>
          <w:color w:val="020406"/>
        </w:rPr>
        <w:t xml:space="preserve">).  </w:t>
      </w:r>
    </w:p>
    <w:p w:rsidR="42A8F0FA" w:rsidRDefault="5DEC1854" w:rsidP="00DF3CB2">
      <w:pPr>
        <w:jc w:val="both"/>
      </w:pPr>
      <w:r w:rsidRPr="5DEC1854">
        <w:rPr>
          <w:rFonts w:ascii="Times New Roman" w:eastAsia="Times New Roman" w:hAnsi="Times New Roman" w:cs="Times New Roman"/>
          <w:color w:val="020406"/>
        </w:rPr>
        <w:t xml:space="preserve">Prior to admission, students are informed to the costs, equipment, services, time, and technical competencies, if any, required by the program, including if applicable, personal data collection and processes, and charges associated with verification of student identity. Prior to admission, all students are informed of the cost of their selected program, including costs associated with registration, tuition, fees, books, materials, tools, and other costs that may be unique to a particular program. Information on tuition, fees and other training expenses is contained in the Student Catalog/Handbook as well on FVI website. The Student </w:t>
      </w:r>
      <w:r w:rsidR="009A0777">
        <w:rPr>
          <w:rFonts w:ascii="Times New Roman" w:eastAsia="Times New Roman" w:hAnsi="Times New Roman" w:cs="Times New Roman"/>
          <w:color w:val="020406"/>
        </w:rPr>
        <w:t>Services</w:t>
      </w:r>
      <w:r w:rsidRPr="5DEC1854">
        <w:rPr>
          <w:rFonts w:ascii="Times New Roman" w:eastAsia="Times New Roman" w:hAnsi="Times New Roman" w:cs="Times New Roman"/>
          <w:color w:val="020406"/>
        </w:rPr>
        <w:t xml:space="preserve"> Office maintains a detailed cost sheet for each program. These cost sheets are available for prospective students prior to admission. </w:t>
      </w:r>
      <w:proofErr w:type="gramStart"/>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17</w:t>
      </w:r>
      <w:r w:rsidRPr="5DEC1854">
        <w:rPr>
          <w:rFonts w:ascii="Times New Roman" w:eastAsia="Times New Roman" w:hAnsi="Times New Roman" w:cs="Times New Roman"/>
          <w:color w:val="020406"/>
        </w:rPr>
        <w:t>).</w:t>
      </w:r>
      <w:proofErr w:type="gramEnd"/>
      <w:r w:rsidRPr="5DEC1854">
        <w:rPr>
          <w:rFonts w:ascii="Times New Roman" w:eastAsia="Times New Roman" w:hAnsi="Times New Roman" w:cs="Times New Roman"/>
          <w:color w:val="020406"/>
        </w:rPr>
        <w:t xml:space="preserve">  </w:t>
      </w:r>
    </w:p>
    <w:p w:rsidR="42A8F0FA" w:rsidRDefault="5DEC1854" w:rsidP="00DF3CB2">
      <w:pPr>
        <w:jc w:val="both"/>
      </w:pPr>
      <w:r w:rsidRPr="5DEC1854">
        <w:rPr>
          <w:rFonts w:ascii="Times New Roman" w:eastAsia="Times New Roman" w:hAnsi="Times New Roman" w:cs="Times New Roman"/>
        </w:rPr>
        <w:t>Orientation to technology is provided</w:t>
      </w:r>
      <w:r w:rsidR="009A0777">
        <w:rPr>
          <w:rFonts w:ascii="Times New Roman" w:eastAsia="Times New Roman" w:hAnsi="Times New Roman" w:cs="Times New Roman"/>
        </w:rPr>
        <w:t xml:space="preserve"> during the student orientation</w:t>
      </w:r>
      <w:r w:rsidRPr="5DEC1854">
        <w:rPr>
          <w:rFonts w:ascii="Times New Roman" w:eastAsia="Times New Roman" w:hAnsi="Times New Roman" w:cs="Times New Roman"/>
        </w:rPr>
        <w:t xml:space="preserve"> and technical support is available to students.</w:t>
      </w:r>
      <w:r w:rsidRPr="5DEC1854">
        <w:rPr>
          <w:rFonts w:ascii="Times New Roman" w:eastAsia="Times New Roman" w:hAnsi="Times New Roman" w:cs="Times New Roman"/>
          <w:color w:val="020406"/>
        </w:rPr>
        <w:t xml:space="preserve"> </w:t>
      </w:r>
      <w:proofErr w:type="gramStart"/>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18</w:t>
      </w:r>
      <w:r w:rsidRPr="5DEC1854">
        <w:rPr>
          <w:rFonts w:ascii="Times New Roman" w:eastAsia="Times New Roman" w:hAnsi="Times New Roman" w:cs="Times New Roman"/>
          <w:color w:val="020406"/>
        </w:rPr>
        <w:t>).</w:t>
      </w:r>
      <w:proofErr w:type="gramEnd"/>
      <w:r w:rsidRPr="5DEC1854">
        <w:rPr>
          <w:rFonts w:ascii="Times New Roman" w:eastAsia="Times New Roman" w:hAnsi="Times New Roman" w:cs="Times New Roman"/>
          <w:color w:val="020406"/>
        </w:rPr>
        <w:t xml:space="preserve">  </w:t>
      </w:r>
      <w:r w:rsidRPr="5DEC1854">
        <w:rPr>
          <w:rFonts w:ascii="Times New Roman" w:eastAsia="Times New Roman" w:hAnsi="Times New Roman" w:cs="Times New Roman"/>
        </w:rPr>
        <w:t xml:space="preserve">       </w:t>
      </w:r>
    </w:p>
    <w:p w:rsidR="42A8F0FA" w:rsidRDefault="5DEC1854" w:rsidP="00DF3CB2">
      <w:pPr>
        <w:jc w:val="both"/>
      </w:pPr>
      <w:r w:rsidRPr="5DEC1854">
        <w:rPr>
          <w:rFonts w:ascii="Times New Roman" w:eastAsia="Times New Roman" w:hAnsi="Times New Roman" w:cs="Times New Roman"/>
        </w:rPr>
        <w:t xml:space="preserve">For all coursework delivered via distance education: The institution has processes in place to </w:t>
      </w:r>
      <w:r w:rsidR="009A0777">
        <w:rPr>
          <w:rFonts w:ascii="Times New Roman" w:eastAsia="Times New Roman" w:hAnsi="Times New Roman" w:cs="Times New Roman"/>
        </w:rPr>
        <w:t>e</w:t>
      </w:r>
      <w:r w:rsidRPr="5DEC1854">
        <w:rPr>
          <w:rFonts w:ascii="Times New Roman" w:eastAsia="Times New Roman" w:hAnsi="Times New Roman" w:cs="Times New Roman"/>
        </w:rPr>
        <w:t>stablish that the students who register for a distance education course or program is the same student who participates in and completes the program and receives the academic credit.</w:t>
      </w:r>
      <w:r w:rsidRPr="5DEC1854">
        <w:rPr>
          <w:rFonts w:ascii="Times New Roman" w:eastAsia="Times New Roman" w:hAnsi="Times New Roman" w:cs="Times New Roman"/>
          <w:color w:val="020406"/>
        </w:rPr>
        <w:t xml:space="preserve"> </w:t>
      </w:r>
      <w:r w:rsidRPr="5DEC1854">
        <w:rPr>
          <w:rFonts w:ascii="Times New Roman" w:eastAsia="Times New Roman" w:hAnsi="Times New Roman" w:cs="Times New Roman"/>
        </w:rPr>
        <w:t xml:space="preserve">Part of the workflow of our instructors who do online training is to periodically enable the students’ webcams and verify that the student is indeed present. In addition, students must always enroll in person and thus they need to come to the school and present valid identification. </w:t>
      </w:r>
      <w:proofErr w:type="gramStart"/>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 19</w:t>
      </w:r>
      <w:r w:rsidRPr="5DEC1854">
        <w:rPr>
          <w:rFonts w:ascii="Times New Roman" w:eastAsia="Times New Roman" w:hAnsi="Times New Roman" w:cs="Times New Roman"/>
          <w:color w:val="020406"/>
        </w:rPr>
        <w:t>).</w:t>
      </w:r>
      <w:proofErr w:type="gramEnd"/>
      <w:r w:rsidRPr="5DEC1854">
        <w:rPr>
          <w:rFonts w:ascii="Times New Roman" w:eastAsia="Times New Roman" w:hAnsi="Times New Roman" w:cs="Times New Roman"/>
          <w:color w:val="020406"/>
        </w:rPr>
        <w:t xml:space="preserve">  </w:t>
      </w:r>
      <w:r w:rsidRPr="5DEC1854">
        <w:rPr>
          <w:rFonts w:ascii="Times New Roman" w:eastAsia="Times New Roman" w:hAnsi="Times New Roman" w:cs="Times New Roman"/>
        </w:rPr>
        <w:t xml:space="preserve">        </w:t>
      </w:r>
    </w:p>
    <w:p w:rsidR="42A8F0FA" w:rsidRDefault="42A8F0FA" w:rsidP="00DF3CB2">
      <w:pPr>
        <w:jc w:val="both"/>
      </w:pPr>
      <w:r w:rsidRPr="42A8F0FA">
        <w:rPr>
          <w:rFonts w:ascii="Times New Roman" w:eastAsia="Times New Roman" w:hAnsi="Times New Roman" w:cs="Times New Roman"/>
        </w:rPr>
        <w:t xml:space="preserve"> </w:t>
      </w:r>
    </w:p>
    <w:p w:rsidR="49131B33" w:rsidRDefault="42A8F0FA" w:rsidP="00DF3CB2">
      <w:pPr>
        <w:jc w:val="both"/>
      </w:pPr>
      <w:r w:rsidRPr="42A8F0FA">
        <w:rPr>
          <w:rFonts w:ascii="Times New Roman" w:eastAsia="Times New Roman" w:hAnsi="Times New Roman" w:cs="Times New Roman"/>
          <w:b/>
          <w:bCs/>
        </w:rPr>
        <w:t xml:space="preserve"> </w:t>
      </w:r>
      <w:r w:rsidR="5DEC1854" w:rsidRPr="5DEC1854">
        <w:rPr>
          <w:rFonts w:ascii="Times New Roman" w:eastAsia="Times New Roman" w:hAnsi="Times New Roman" w:cs="Times New Roman"/>
        </w:rPr>
        <w:t xml:space="preserve">The Medical Assistant program is congruent with the mission of the </w:t>
      </w:r>
      <w:proofErr w:type="gramStart"/>
      <w:r w:rsidR="5DEC1854" w:rsidRPr="5DEC1854">
        <w:rPr>
          <w:rFonts w:ascii="Times New Roman" w:eastAsia="Times New Roman" w:hAnsi="Times New Roman" w:cs="Times New Roman"/>
        </w:rPr>
        <w:t xml:space="preserve">institution  </w:t>
      </w:r>
      <w:r w:rsidR="5DEC1854" w:rsidRPr="5DEC1854">
        <w:rPr>
          <w:rFonts w:ascii="Times New Roman" w:eastAsia="Times New Roman" w:hAnsi="Times New Roman" w:cs="Times New Roman"/>
          <w:color w:val="020406"/>
        </w:rPr>
        <w:t>(</w:t>
      </w:r>
      <w:proofErr w:type="gramEnd"/>
      <w:r w:rsidR="5DEC1854" w:rsidRPr="5DEC1854">
        <w:rPr>
          <w:rFonts w:ascii="Times New Roman" w:eastAsia="Times New Roman" w:hAnsi="Times New Roman" w:cs="Times New Roman"/>
          <w:b/>
          <w:bCs/>
        </w:rPr>
        <w:t>S-2 Individual Program Criteria/programs 2</w:t>
      </w:r>
      <w:r w:rsidR="5DEC1854" w:rsidRPr="5DEC1854">
        <w:rPr>
          <w:rFonts w:ascii="Times New Roman" w:eastAsia="Times New Roman" w:hAnsi="Times New Roman" w:cs="Times New Roman"/>
          <w:color w:val="020406"/>
        </w:rPr>
        <w:t xml:space="preserve">) as well as its governing body </w:t>
      </w:r>
      <w:r w:rsidR="5DEC1854" w:rsidRPr="5DEC1854">
        <w:rPr>
          <w:rFonts w:ascii="Times New Roman" w:eastAsia="Times New Roman" w:hAnsi="Times New Roman" w:cs="Times New Roman"/>
        </w:rPr>
        <w:t xml:space="preserve"> </w:t>
      </w:r>
      <w:r w:rsidR="5DEC1854" w:rsidRPr="5DEC1854">
        <w:rPr>
          <w:rFonts w:ascii="Times New Roman" w:eastAsia="Times New Roman" w:hAnsi="Times New Roman" w:cs="Times New Roman"/>
          <w:color w:val="020406"/>
        </w:rPr>
        <w:t>(</w:t>
      </w:r>
      <w:r w:rsidR="5DEC1854" w:rsidRPr="5DEC1854">
        <w:rPr>
          <w:rFonts w:ascii="Times New Roman" w:eastAsia="Times New Roman" w:hAnsi="Times New Roman" w:cs="Times New Roman"/>
          <w:b/>
          <w:bCs/>
        </w:rPr>
        <w:t>S-2 Individual Program Criteria/programs 1</w:t>
      </w:r>
      <w:r w:rsidR="5DEC1854" w:rsidRPr="5DEC1854">
        <w:rPr>
          <w:rFonts w:ascii="Times New Roman" w:eastAsia="Times New Roman" w:hAnsi="Times New Roman" w:cs="Times New Roman"/>
          <w:color w:val="020406"/>
        </w:rPr>
        <w:t xml:space="preserve">). </w:t>
      </w:r>
      <w:r w:rsidR="5DEC1854" w:rsidRPr="5DEC1854">
        <w:rPr>
          <w:rFonts w:ascii="Times New Roman" w:eastAsia="Times New Roman" w:hAnsi="Times New Roman" w:cs="Times New Roman"/>
        </w:rPr>
        <w:t>On at least an annual basis the program objectives for MA are evaluated to ensure that students are obtaining the necessary skills and requirements for the Medical field. In an effort to remain current with the community needs, the MA program is evaluated on at least an annual basis</w:t>
      </w:r>
      <w:proofErr w:type="gramStart"/>
      <w:r w:rsidR="5DEC1854" w:rsidRPr="5DEC1854">
        <w:rPr>
          <w:rFonts w:ascii="Times New Roman" w:eastAsia="Times New Roman" w:hAnsi="Times New Roman" w:cs="Times New Roman"/>
        </w:rPr>
        <w:t>.</w:t>
      </w:r>
      <w:r w:rsidR="5DEC1854" w:rsidRPr="5DEC1854">
        <w:rPr>
          <w:rFonts w:ascii="Times New Roman" w:eastAsia="Times New Roman" w:hAnsi="Times New Roman" w:cs="Times New Roman"/>
          <w:color w:val="020406"/>
        </w:rPr>
        <w:t>(</w:t>
      </w:r>
      <w:proofErr w:type="gramEnd"/>
      <w:r w:rsidR="5DEC1854" w:rsidRPr="5DEC1854">
        <w:rPr>
          <w:rFonts w:ascii="Times New Roman" w:eastAsia="Times New Roman" w:hAnsi="Times New Roman" w:cs="Times New Roman"/>
          <w:b/>
          <w:bCs/>
        </w:rPr>
        <w:t>S-2 Individual Program Criteria/programs 3</w:t>
      </w:r>
      <w:r w:rsidR="5DEC1854" w:rsidRPr="5DEC1854">
        <w:rPr>
          <w:rFonts w:ascii="Times New Roman" w:eastAsia="Times New Roman" w:hAnsi="Times New Roman" w:cs="Times New Roman"/>
          <w:color w:val="020406"/>
        </w:rPr>
        <w:t xml:space="preserve">). </w:t>
      </w:r>
    </w:p>
    <w:p w:rsidR="49131B33" w:rsidRDefault="5DEC1854" w:rsidP="00DF3CB2">
      <w:pPr>
        <w:jc w:val="both"/>
      </w:pPr>
      <w:r w:rsidRPr="5DEC1854">
        <w:rPr>
          <w:rFonts w:ascii="Times New Roman" w:eastAsia="Times New Roman" w:hAnsi="Times New Roman" w:cs="Times New Roman"/>
        </w:rPr>
        <w:t xml:space="preserve">The program's occupational and educational policies may be found on the school catalog which is published online and linked to from the homepage of every single program. Thus, our policies are verifiably accessible to the public and non-discriminatory. </w:t>
      </w:r>
      <w:proofErr w:type="gramStart"/>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Criteria/programs 4, 5</w:t>
      </w:r>
      <w:r w:rsidRPr="5DEC1854">
        <w:rPr>
          <w:rFonts w:ascii="Times New Roman" w:eastAsia="Times New Roman" w:hAnsi="Times New Roman" w:cs="Times New Roman"/>
          <w:color w:val="020406"/>
        </w:rPr>
        <w:t>).</w:t>
      </w:r>
      <w:proofErr w:type="gramEnd"/>
      <w:r w:rsidRPr="5DEC1854">
        <w:rPr>
          <w:rFonts w:ascii="Times New Roman" w:eastAsia="Times New Roman" w:hAnsi="Times New Roman" w:cs="Times New Roman"/>
          <w:color w:val="020406"/>
        </w:rPr>
        <w:t xml:space="preserve"> Our liftoff process and the delineation and of work duties within FVI ensures that mission-critical policies are always enforced by the same officers and are thus consistently applied. </w:t>
      </w:r>
      <w:proofErr w:type="gramStart"/>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Criterion/programs 6</w:t>
      </w:r>
      <w:r w:rsidRPr="5DEC1854">
        <w:rPr>
          <w:rFonts w:ascii="Times New Roman" w:eastAsia="Times New Roman" w:hAnsi="Times New Roman" w:cs="Times New Roman"/>
          <w:color w:val="020406"/>
        </w:rPr>
        <w:t>).</w:t>
      </w:r>
      <w:proofErr w:type="gramEnd"/>
      <w:r w:rsidRPr="5DEC1854">
        <w:rPr>
          <w:rFonts w:ascii="Times New Roman" w:eastAsia="Times New Roman" w:hAnsi="Times New Roman" w:cs="Times New Roman"/>
          <w:color w:val="020406"/>
        </w:rPr>
        <w:t xml:space="preserve"> </w:t>
      </w:r>
    </w:p>
    <w:p w:rsidR="49131B33" w:rsidRDefault="5DEC1854" w:rsidP="00DF3CB2">
      <w:pPr>
        <w:jc w:val="both"/>
        <w:rPr>
          <w:rFonts w:ascii="Times New Roman" w:eastAsia="Times New Roman" w:hAnsi="Times New Roman" w:cs="Times New Roman"/>
          <w:color w:val="020406"/>
        </w:rPr>
      </w:pPr>
      <w:r w:rsidRPr="5DEC1854">
        <w:rPr>
          <w:rFonts w:ascii="Times New Roman" w:eastAsia="Times New Roman" w:hAnsi="Times New Roman" w:cs="Times New Roman"/>
        </w:rPr>
        <w:lastRenderedPageBreak/>
        <w:t xml:space="preserve">This program has clearly stated objectives, defined content relevant to meet these objectives and the current needs of the industry, and student evaluations that reflect content and objectives, as outlined in the school catalog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Criteria/programs 10 to 12</w:t>
      </w:r>
      <w:r w:rsidRPr="5DEC1854">
        <w:rPr>
          <w:rFonts w:ascii="Times New Roman" w:eastAsia="Times New Roman" w:hAnsi="Times New Roman" w:cs="Times New Roman"/>
          <w:color w:val="020406"/>
        </w:rPr>
        <w:t xml:space="preserve">). </w:t>
      </w:r>
      <w:r w:rsidR="00B00396" w:rsidRPr="00B00396">
        <w:rPr>
          <w:rFonts w:ascii="Times New Roman" w:eastAsia="Times New Roman" w:hAnsi="Times New Roman" w:cs="Times New Roman"/>
          <w:color w:val="020406"/>
        </w:rPr>
        <w:t>This is evident in each course syllabus and as described in each course description:</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AHP 105 Basic </w:t>
      </w:r>
      <w:proofErr w:type="gramStart"/>
      <w:r w:rsidRPr="00B00396">
        <w:rPr>
          <w:rFonts w:ascii="Times New Roman" w:eastAsia="Times New Roman" w:hAnsi="Times New Roman" w:cs="Times New Roman"/>
          <w:b/>
          <w:color w:val="020406"/>
        </w:rPr>
        <w:t>Anatomy</w:t>
      </w:r>
      <w:proofErr w:type="gramEnd"/>
      <w:r w:rsidRPr="00B00396">
        <w:rPr>
          <w:rFonts w:ascii="Times New Roman" w:eastAsia="Times New Roman" w:hAnsi="Times New Roman" w:cs="Times New Roman"/>
          <w:b/>
          <w:color w:val="020406"/>
        </w:rPr>
        <w:t xml:space="preserve"> and Physiology          </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  LEC HRS 60</w:t>
      </w:r>
      <w:r w:rsidRPr="00B00396">
        <w:rPr>
          <w:rFonts w:ascii="Times New Roman" w:eastAsia="Times New Roman" w:hAnsi="Times New Roman" w:cs="Times New Roman"/>
          <w:b/>
          <w:color w:val="020406"/>
        </w:rPr>
        <w:tab/>
        <w:t xml:space="preserve">   LAB </w:t>
      </w:r>
      <w:proofErr w:type="gramStart"/>
      <w:r w:rsidRPr="00B00396">
        <w:rPr>
          <w:rFonts w:ascii="Times New Roman" w:eastAsia="Times New Roman" w:hAnsi="Times New Roman" w:cs="Times New Roman"/>
          <w:b/>
          <w:color w:val="020406"/>
        </w:rPr>
        <w:t>HRS  0</w:t>
      </w:r>
      <w:proofErr w:type="gramEnd"/>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100 </w:t>
      </w:r>
      <w:proofErr w:type="gramStart"/>
      <w:r w:rsidRPr="00B00396">
        <w:rPr>
          <w:rFonts w:ascii="Times New Roman" w:eastAsia="Times New Roman" w:hAnsi="Times New Roman" w:cs="Times New Roman"/>
          <w:b/>
          <w:color w:val="020406"/>
        </w:rPr>
        <w:t>Intro</w:t>
      </w:r>
      <w:proofErr w:type="gramEnd"/>
      <w:r w:rsidRPr="00B00396">
        <w:rPr>
          <w:rFonts w:ascii="Times New Roman" w:eastAsia="Times New Roman" w:hAnsi="Times New Roman" w:cs="Times New Roman"/>
          <w:b/>
          <w:color w:val="020406"/>
        </w:rPr>
        <w:t xml:space="preserve"> to Medical Assistant /Health Science Core Fundamentals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LEC </w:t>
      </w:r>
      <w:proofErr w:type="gramStart"/>
      <w:r w:rsidRPr="00B00396">
        <w:rPr>
          <w:rFonts w:ascii="Times New Roman" w:eastAsia="Times New Roman" w:hAnsi="Times New Roman" w:cs="Times New Roman"/>
          <w:b/>
          <w:color w:val="020406"/>
        </w:rPr>
        <w:t>HRS  30</w:t>
      </w:r>
      <w:proofErr w:type="gramEnd"/>
      <w:r w:rsidRPr="00B00396">
        <w:rPr>
          <w:rFonts w:ascii="Times New Roman" w:eastAsia="Times New Roman" w:hAnsi="Times New Roman" w:cs="Times New Roman"/>
          <w:b/>
          <w:color w:val="020406"/>
        </w:rPr>
        <w:t xml:space="preserve">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The introduction to Allied Health Careers is designed to offer the student a foundation in medical career skills. Students will learn medical terminology, as well as first aids procedures and CPR. Students  will  demonstrate knowledge  of  the  healthcare  delivery  system, and  health  occupation, basic  infection  control  procedures, HIPPA  guide  lines, and  the  general  laws  and  ethical  responsibly  of  healthcare workers. Student  will  learn  to  emergency  situations, practice safety  and  security procedures, apply  science  skills , interpersonal  communications  skills  concepts, and  understand  the  developmental  principles  of  the  life  cycle .In  services : HIPPA/  Domestic  Violence, and Alzheimer’s Disease Certificates, OSHA, Domestic Violence/Communication with cognitively impaired Clients and HIPPA certificates.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GEN110 Basic Math</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w:t>
      </w:r>
      <w:proofErr w:type="gramStart"/>
      <w:r w:rsidRPr="00B00396">
        <w:rPr>
          <w:rFonts w:ascii="Times New Roman" w:eastAsia="Times New Roman" w:hAnsi="Times New Roman" w:cs="Times New Roman"/>
          <w:b/>
          <w:color w:val="020406"/>
        </w:rPr>
        <w:t>102 Pharmacology</w:t>
      </w:r>
      <w:proofErr w:type="gramEnd"/>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Dosage and calculations are the basic concepts of this course. Students will develop the knowledge needed to understand basic dosage orders, as well as measure and record calculations for such dosages.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w:t>
      </w:r>
      <w:proofErr w:type="gramStart"/>
      <w:r w:rsidRPr="00B00396">
        <w:rPr>
          <w:rFonts w:ascii="Times New Roman" w:eastAsia="Times New Roman" w:hAnsi="Times New Roman" w:cs="Times New Roman"/>
          <w:b/>
          <w:color w:val="020406"/>
        </w:rPr>
        <w:t>104  Medical</w:t>
      </w:r>
      <w:proofErr w:type="gramEnd"/>
      <w:r w:rsidRPr="00B00396">
        <w:rPr>
          <w:rFonts w:ascii="Times New Roman" w:eastAsia="Times New Roman" w:hAnsi="Times New Roman" w:cs="Times New Roman"/>
          <w:b/>
          <w:color w:val="020406"/>
        </w:rPr>
        <w:t xml:space="preserve"> Office Procedures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lastRenderedPageBreak/>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MAS 106 Fundamentals of Medical Insurance</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 xml:space="preserve">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w:t>
      </w:r>
      <w:proofErr w:type="gramStart"/>
      <w:r w:rsidRPr="00B00396">
        <w:rPr>
          <w:rFonts w:ascii="Times New Roman" w:eastAsia="Times New Roman" w:hAnsi="Times New Roman" w:cs="Times New Roman"/>
          <w:b/>
          <w:color w:val="020406"/>
        </w:rPr>
        <w:t>108 Record Management</w:t>
      </w:r>
      <w:proofErr w:type="gramEnd"/>
      <w:r w:rsidRPr="00B00396">
        <w:rPr>
          <w:rFonts w:ascii="Times New Roman" w:eastAsia="Times New Roman" w:hAnsi="Times New Roman" w:cs="Times New Roman"/>
          <w:b/>
          <w:color w:val="020406"/>
        </w:rPr>
        <w:t xml:space="preserve"> and Informatics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MAS 110 Diagnostic Imaging and X-Ray</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This  course  prepare  students  to  prep  and  perform  limited  X-Ray  work  on extremities  and  body  region  .Students  will  learn  about  machine  maintenance, principal  of  use  ,safety  precautions  and  X-Ray  procedures. The course is also designed to provide a basic knowledge on other imaging procedures including MRI, CT as well as Ultrasound.</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MAS 112 Patient Preparation and Clinical Procedures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B00396" w:rsidRPr="00B00396" w:rsidRDefault="00B00396" w:rsidP="00B00396">
      <w:pPr>
        <w:jc w:val="both"/>
        <w:rPr>
          <w:rFonts w:ascii="Times New Roman" w:eastAsia="Times New Roman" w:hAnsi="Times New Roman" w:cs="Times New Roman"/>
          <w:color w:val="020406"/>
        </w:rPr>
      </w:pPr>
    </w:p>
    <w:p w:rsidR="009A0777" w:rsidRDefault="009A0777" w:rsidP="00B00396">
      <w:pPr>
        <w:jc w:val="both"/>
        <w:rPr>
          <w:rFonts w:ascii="Times New Roman" w:eastAsia="Times New Roman" w:hAnsi="Times New Roman" w:cs="Times New Roman"/>
          <w:b/>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GEN 130 Employability/Career Planning Skills</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b/>
          <w:color w:val="020406"/>
        </w:rPr>
        <w:lastRenderedPageBreak/>
        <w:t>LEC HRS 30                    LAB HRS 30</w:t>
      </w:r>
      <w:r w:rsidRPr="00B00396">
        <w:rPr>
          <w:rFonts w:ascii="Times New Roman" w:eastAsia="Times New Roman" w:hAnsi="Times New Roman" w:cs="Times New Roman"/>
          <w:color w:val="020406"/>
        </w:rPr>
        <w:t xml:space="preserve"> </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This course is designed to prepare the students for job search and career development. Resume writing, interview techniques, dress code and appearance ,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GEN 120 Computer Applications</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114 Specialized Medical </w:t>
      </w:r>
      <w:proofErr w:type="gramStart"/>
      <w:r w:rsidRPr="00B00396">
        <w:rPr>
          <w:rFonts w:ascii="Times New Roman" w:eastAsia="Times New Roman" w:hAnsi="Times New Roman" w:cs="Times New Roman"/>
          <w:b/>
          <w:color w:val="020406"/>
        </w:rPr>
        <w:t>Exam</w:t>
      </w:r>
      <w:proofErr w:type="gramEnd"/>
      <w:r w:rsidRPr="00B00396">
        <w:rPr>
          <w:rFonts w:ascii="Times New Roman" w:eastAsia="Times New Roman" w:hAnsi="Times New Roman" w:cs="Times New Roman"/>
          <w:b/>
          <w:color w:val="020406"/>
        </w:rPr>
        <w:t xml:space="preserve"> I (Phlebotomy)</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116 Specialized Medical </w:t>
      </w:r>
      <w:proofErr w:type="gramStart"/>
      <w:r w:rsidRPr="00B00396">
        <w:rPr>
          <w:rFonts w:ascii="Times New Roman" w:eastAsia="Times New Roman" w:hAnsi="Times New Roman" w:cs="Times New Roman"/>
          <w:b/>
          <w:color w:val="020406"/>
        </w:rPr>
        <w:t>Exam</w:t>
      </w:r>
      <w:proofErr w:type="gramEnd"/>
      <w:r w:rsidRPr="00B00396">
        <w:rPr>
          <w:rFonts w:ascii="Times New Roman" w:eastAsia="Times New Roman" w:hAnsi="Times New Roman" w:cs="Times New Roman"/>
          <w:b/>
          <w:color w:val="020406"/>
        </w:rPr>
        <w:t xml:space="preserve"> II EKG</w:t>
      </w: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LEC HRS 30              LAB HRS 30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The course is designed to introduce basic principles of ECG. Students will be prepared to performed electrocardiogram procedure including the recording of the traces as well as ability to read them and recognize cardiac disorders.</w:t>
      </w:r>
    </w:p>
    <w:p w:rsidR="00B00396" w:rsidRPr="00B00396" w:rsidRDefault="00B00396" w:rsidP="00B00396">
      <w:pPr>
        <w:jc w:val="both"/>
        <w:rPr>
          <w:rFonts w:ascii="Times New Roman" w:eastAsia="Times New Roman" w:hAnsi="Times New Roman" w:cs="Times New Roman"/>
          <w:color w:val="020406"/>
        </w:rPr>
      </w:pPr>
    </w:p>
    <w:p w:rsidR="00B00396" w:rsidRPr="00B00396" w:rsidRDefault="00B00396" w:rsidP="00B00396">
      <w:pPr>
        <w:jc w:val="both"/>
        <w:rPr>
          <w:rFonts w:ascii="Times New Roman" w:eastAsia="Times New Roman" w:hAnsi="Times New Roman" w:cs="Times New Roman"/>
          <w:b/>
          <w:color w:val="020406"/>
        </w:rPr>
      </w:pPr>
      <w:r w:rsidRPr="00B00396">
        <w:rPr>
          <w:rFonts w:ascii="Times New Roman" w:eastAsia="Times New Roman" w:hAnsi="Times New Roman" w:cs="Times New Roman"/>
          <w:b/>
          <w:color w:val="020406"/>
        </w:rPr>
        <w:t xml:space="preserve">MAS </w:t>
      </w:r>
      <w:proofErr w:type="gramStart"/>
      <w:r w:rsidRPr="00B00396">
        <w:rPr>
          <w:rFonts w:ascii="Times New Roman" w:eastAsia="Times New Roman" w:hAnsi="Times New Roman" w:cs="Times New Roman"/>
          <w:b/>
          <w:color w:val="020406"/>
        </w:rPr>
        <w:t>120 Medical Assistant Externship</w:t>
      </w:r>
      <w:proofErr w:type="gramEnd"/>
    </w:p>
    <w:p w:rsidR="00B00396" w:rsidRPr="00B00396" w:rsidRDefault="00B00396" w:rsidP="00B00396">
      <w:pPr>
        <w:jc w:val="both"/>
        <w:rPr>
          <w:rFonts w:ascii="Times New Roman" w:eastAsia="Times New Roman" w:hAnsi="Times New Roman" w:cs="Times New Roman"/>
          <w:b/>
          <w:color w:val="020406"/>
        </w:rPr>
      </w:pPr>
      <w:proofErr w:type="gramStart"/>
      <w:r w:rsidRPr="00B00396">
        <w:rPr>
          <w:rFonts w:ascii="Times New Roman" w:eastAsia="Times New Roman" w:hAnsi="Times New Roman" w:cs="Times New Roman"/>
          <w:b/>
          <w:color w:val="020406"/>
        </w:rPr>
        <w:t>LEC HRS 0                LAB HRS 0            WORK-BASE ACT.</w:t>
      </w:r>
      <w:proofErr w:type="gramEnd"/>
      <w:r w:rsidRPr="00B00396">
        <w:rPr>
          <w:rFonts w:ascii="Times New Roman" w:eastAsia="Times New Roman" w:hAnsi="Times New Roman" w:cs="Times New Roman"/>
          <w:b/>
          <w:color w:val="020406"/>
        </w:rPr>
        <w:t xml:space="preserve"> HRS 120</w:t>
      </w:r>
    </w:p>
    <w:p w:rsidR="00B00396" w:rsidRPr="00B00396" w:rsidRDefault="00B00396" w:rsidP="00B00396">
      <w:pPr>
        <w:jc w:val="both"/>
        <w:rPr>
          <w:rFonts w:ascii="Times New Roman" w:eastAsia="Times New Roman" w:hAnsi="Times New Roman" w:cs="Times New Roman"/>
          <w:color w:val="020406"/>
        </w:rPr>
      </w:pPr>
      <w:r w:rsidRPr="00B00396">
        <w:rPr>
          <w:rFonts w:ascii="Times New Roman" w:eastAsia="Times New Roman" w:hAnsi="Times New Roman" w:cs="Times New Roman"/>
          <w:color w:val="020406"/>
        </w:rPr>
        <w:t>This 120-hour module is designed to provide the student with supervised, practical hands-on and observational experiences in the working medical office.   Students will gain exposure to “on-the-job” experiences and training in the Medical Office setting and practice of skills, gaining experiences in all aspects of assisting patient’s physical examination, vital signs electrocardiography, phlebotomy as well as office procedures, and other administrative duties.</w:t>
      </w:r>
    </w:p>
    <w:p w:rsidR="49131B33" w:rsidRDefault="5DEC1854" w:rsidP="00DF3CB2">
      <w:pPr>
        <w:ind w:firstLine="720"/>
        <w:jc w:val="both"/>
      </w:pPr>
      <w:r w:rsidRPr="5DEC1854">
        <w:rPr>
          <w:rFonts w:ascii="Times New Roman" w:eastAsia="Times New Roman" w:hAnsi="Times New Roman" w:cs="Times New Roman"/>
        </w:rPr>
        <w:lastRenderedPageBreak/>
        <w:t xml:space="preserve">A systematic process is utilized to document that the objectives and content of programs are current and ensure that it meets the requirements needs for the medical field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Criterion/programs 13</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rPr>
        <w:t xml:space="preserve"> This process is achieved by bi-annual advisory board meetings giving employers the opportunity to review the program and offer suggestions, where one of the tasks board members have is to evaluate the qualitative and quantitative relevance of course work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Criterion/programs 14</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rPr>
        <w:t xml:space="preserve">. </w:t>
      </w:r>
    </w:p>
    <w:p w:rsidR="49131B33" w:rsidRDefault="5DEC1854" w:rsidP="00DF3CB2">
      <w:pPr>
        <w:ind w:firstLine="720"/>
        <w:jc w:val="both"/>
      </w:pPr>
      <w:r w:rsidRPr="5DEC1854">
        <w:rPr>
          <w:rFonts w:ascii="Times New Roman" w:eastAsia="Times New Roman" w:hAnsi="Times New Roman" w:cs="Times New Roman"/>
        </w:rPr>
        <w:t xml:space="preserve">At a minimum of every two years during the advisory board meetings, three bona fide potential employers review and can suggest recommendations concerning admission requirements and program content, length, objectives, instructional materials and competency testing are evaluated along with program delivery mode, proficiency requirements and skills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Criteria/programs 15 to 26</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rPr>
        <w:t xml:space="preserve"> Through the completion of Employer Verification Forms (EVF), employers with the potential to hire or who have hired completers, provide input on salaries of entry-level earnings for use by the institution in consideration of tuition and length of the program to starting salaries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Criterion/programs 27</w:t>
      </w:r>
      <w:r w:rsidRPr="5DEC1854">
        <w:rPr>
          <w:rFonts w:ascii="Times New Roman" w:eastAsia="Times New Roman" w:hAnsi="Times New Roman" w:cs="Times New Roman"/>
          <w:color w:val="020406"/>
        </w:rPr>
        <w:t>).</w:t>
      </w:r>
    </w:p>
    <w:p w:rsidR="42A8F0FA" w:rsidRDefault="5DEC1854" w:rsidP="00DF3CB2">
      <w:pPr>
        <w:ind w:firstLine="720"/>
        <w:jc w:val="both"/>
      </w:pPr>
      <w:r w:rsidRPr="5DEC1854">
        <w:rPr>
          <w:rFonts w:ascii="Times New Roman" w:eastAsia="Times New Roman" w:hAnsi="Times New Roman" w:cs="Times New Roman"/>
        </w:rPr>
        <w:t xml:space="preserve">At the current time FVI enrolls students at the end of each unit and classes are offered on a rotating basis, allowing students to complete the program within a publicized timeframe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Criterion/programs 28</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rPr>
        <w:t xml:space="preserve"> The Medical Assistant program following </w:t>
      </w:r>
      <w:r w:rsidR="005D6A8A">
        <w:rPr>
          <w:rFonts w:ascii="Times New Roman" w:eastAsia="Times New Roman" w:hAnsi="Times New Roman" w:cs="Times New Roman"/>
        </w:rPr>
        <w:t>a 45 instructional week</w:t>
      </w:r>
      <w:r w:rsidR="00CB26FD">
        <w:rPr>
          <w:rFonts w:ascii="Times New Roman" w:eastAsia="Times New Roman" w:hAnsi="Times New Roman" w:cs="Times New Roman"/>
        </w:rPr>
        <w:t xml:space="preserve"> </w:t>
      </w:r>
      <w:proofErr w:type="gramStart"/>
      <w:r w:rsidRPr="5DEC1854">
        <w:rPr>
          <w:rFonts w:ascii="Times New Roman" w:eastAsia="Times New Roman" w:hAnsi="Times New Roman" w:cs="Times New Roman"/>
        </w:rPr>
        <w:t>format  consists</w:t>
      </w:r>
      <w:proofErr w:type="gramEnd"/>
      <w:r w:rsidRPr="5DEC1854">
        <w:rPr>
          <w:rFonts w:ascii="Times New Roman" w:eastAsia="Times New Roman" w:hAnsi="Times New Roman" w:cs="Times New Roman"/>
        </w:rPr>
        <w:t xml:space="preserve"> of 900 clock hours with a curriculum including courses of Anatomy and physiology, Medical Office Procedures, Medical Insurance and Mathematics. </w:t>
      </w:r>
    </w:p>
    <w:p w:rsidR="49131B33" w:rsidRDefault="5DEC1854" w:rsidP="00DF3CB2">
      <w:pPr>
        <w:ind w:firstLine="720"/>
        <w:jc w:val="both"/>
      </w:pPr>
      <w:r w:rsidRPr="5DEC1854">
        <w:rPr>
          <w:rFonts w:ascii="Times New Roman" w:eastAsia="Times New Roman" w:hAnsi="Times New Roman" w:cs="Times New Roman"/>
        </w:rPr>
        <w:t xml:space="preserve">The requirements for </w:t>
      </w:r>
      <w:r w:rsidR="00F45C4E" w:rsidRPr="5DEC1854">
        <w:rPr>
          <w:rFonts w:ascii="Times New Roman" w:eastAsia="Times New Roman" w:hAnsi="Times New Roman" w:cs="Times New Roman"/>
        </w:rPr>
        <w:t>associate</w:t>
      </w:r>
      <w:r w:rsidRPr="5DEC1854">
        <w:rPr>
          <w:rFonts w:ascii="Times New Roman" w:eastAsia="Times New Roman" w:hAnsi="Times New Roman" w:cs="Times New Roman"/>
        </w:rPr>
        <w:t xml:space="preserve"> degree programs do not apply to this program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Criteria/programs 29 through 31</w:t>
      </w:r>
      <w:r w:rsidRPr="5DEC1854">
        <w:rPr>
          <w:rFonts w:ascii="Times New Roman" w:eastAsia="Times New Roman" w:hAnsi="Times New Roman" w:cs="Times New Roman"/>
          <w:color w:val="020406"/>
        </w:rPr>
        <w:t xml:space="preserve">). </w:t>
      </w:r>
    </w:p>
    <w:p w:rsidR="00F45C4E" w:rsidRDefault="00F45C4E" w:rsidP="00DF3CB2">
      <w:pPr>
        <w:ind w:firstLine="720"/>
        <w:jc w:val="both"/>
        <w:rPr>
          <w:rFonts w:ascii="Times New Roman" w:eastAsia="Times New Roman" w:hAnsi="Times New Roman" w:cs="Times New Roman"/>
          <w:color w:val="020406"/>
        </w:rPr>
      </w:pPr>
      <w:r>
        <w:rPr>
          <w:rFonts w:ascii="Times New Roman" w:eastAsia="Times New Roman" w:hAnsi="Times New Roman" w:cs="Times New Roman"/>
          <w:color w:val="020406"/>
        </w:rPr>
        <w:t xml:space="preserve">For all coursework delivered via distance education </w:t>
      </w:r>
      <w:r w:rsidRPr="00F45C4E">
        <w:rPr>
          <w:rFonts w:ascii="Times New Roman" w:eastAsia="Times New Roman" w:hAnsi="Times New Roman" w:cs="Times New Roman"/>
          <w:b/>
          <w:color w:val="020406"/>
        </w:rPr>
        <w:t>(S-2 Individual Program Criteria/programs 32)</w:t>
      </w:r>
      <w:r w:rsidR="00DF3CB2">
        <w:rPr>
          <w:rFonts w:ascii="Times New Roman" w:eastAsia="Times New Roman" w:hAnsi="Times New Roman" w:cs="Times New Roman"/>
          <w:b/>
          <w:color w:val="020406"/>
        </w:rPr>
        <w:t xml:space="preserve">. </w:t>
      </w:r>
      <w:r w:rsidR="00DF3CB2">
        <w:rPr>
          <w:rFonts w:ascii="Times New Roman" w:eastAsia="Times New Roman" w:hAnsi="Times New Roman" w:cs="Times New Roman"/>
          <w:color w:val="020406"/>
        </w:rPr>
        <w:t>The institution’s distance education course</w:t>
      </w:r>
      <w:r w:rsidR="005D6A8A">
        <w:rPr>
          <w:rFonts w:ascii="Times New Roman" w:eastAsia="Times New Roman" w:hAnsi="Times New Roman" w:cs="Times New Roman"/>
          <w:color w:val="020406"/>
        </w:rPr>
        <w:t>s</w:t>
      </w:r>
      <w:r w:rsidR="00DF3CB2">
        <w:rPr>
          <w:rFonts w:ascii="Times New Roman" w:eastAsia="Times New Roman" w:hAnsi="Times New Roman" w:cs="Times New Roman"/>
          <w:color w:val="020406"/>
        </w:rPr>
        <w:t xml:space="preserve"> and programs are identical to </w:t>
      </w:r>
      <w:r w:rsidR="005D6A8A">
        <w:rPr>
          <w:rFonts w:ascii="Times New Roman" w:eastAsia="Times New Roman" w:hAnsi="Times New Roman" w:cs="Times New Roman"/>
          <w:color w:val="020406"/>
        </w:rPr>
        <w:t>a t</w:t>
      </w:r>
      <w:r w:rsidR="00DF3CB2">
        <w:rPr>
          <w:rFonts w:ascii="Times New Roman" w:eastAsia="Times New Roman" w:hAnsi="Times New Roman" w:cs="Times New Roman"/>
          <w:color w:val="020406"/>
        </w:rPr>
        <w:t>raditional Medical Assistant Course in terms of the quality, rigor, breadth of academic and technical standards, completion requirements, and the credential awarded.</w:t>
      </w:r>
    </w:p>
    <w:p w:rsidR="42A8F0FA" w:rsidRDefault="5DEC1854" w:rsidP="00DF3CB2">
      <w:pPr>
        <w:ind w:firstLine="720"/>
        <w:jc w:val="both"/>
      </w:pPr>
      <w:r w:rsidRPr="5DEC1854">
        <w:rPr>
          <w:rFonts w:ascii="Times New Roman" w:eastAsia="Times New Roman" w:hAnsi="Times New Roman" w:cs="Times New Roman"/>
        </w:rPr>
        <w:t xml:space="preserve">The program is overseen by a full-time, on-campus Program Director, who is supervised by </w:t>
      </w:r>
      <w:proofErr w:type="gramStart"/>
      <w:r w:rsidRPr="5DEC1854">
        <w:rPr>
          <w:rFonts w:ascii="Times New Roman" w:eastAsia="Times New Roman" w:hAnsi="Times New Roman" w:cs="Times New Roman"/>
        </w:rPr>
        <w:t>the  Campus</w:t>
      </w:r>
      <w:proofErr w:type="gramEnd"/>
      <w:r w:rsidRPr="5DEC1854">
        <w:rPr>
          <w:rFonts w:ascii="Times New Roman" w:eastAsia="Times New Roman" w:hAnsi="Times New Roman" w:cs="Times New Roman"/>
        </w:rPr>
        <w:t xml:space="preserve"> President, at the campus level with support from the corporate office and follows all guidelines required by Florida Vocational Institute and COE </w:t>
      </w:r>
      <w:r w:rsidRPr="5DEC1854">
        <w:rPr>
          <w:rFonts w:ascii="Times New Roman" w:eastAsia="Times New Roman" w:hAnsi="Times New Roman" w:cs="Times New Roman"/>
          <w:b/>
          <w:bCs/>
        </w:rPr>
        <w:t>(S-2 Individual Program Criteria/programs 33)</w:t>
      </w:r>
      <w:r w:rsidRPr="5DEC1854">
        <w:rPr>
          <w:rFonts w:ascii="Times New Roman" w:eastAsia="Times New Roman" w:hAnsi="Times New Roman" w:cs="Times New Roman"/>
        </w:rPr>
        <w:t xml:space="preserve">. The Program Director and faculty have appropriate involvement in planning, approval, and on-going evaluation of curriculum with an opportunity to receive feedback to the Advisory Committee </w:t>
      </w:r>
      <w:r w:rsidRPr="5DEC1854">
        <w:rPr>
          <w:rFonts w:ascii="Times New Roman" w:eastAsia="Times New Roman" w:hAnsi="Times New Roman" w:cs="Times New Roman"/>
          <w:b/>
          <w:bCs/>
        </w:rPr>
        <w:t>(S-2 Individual Program Criteria/programs 34)</w:t>
      </w:r>
      <w:r w:rsidRPr="5DEC1854">
        <w:rPr>
          <w:rFonts w:ascii="Times New Roman" w:eastAsia="Times New Roman" w:hAnsi="Times New Roman" w:cs="Times New Roman"/>
        </w:rPr>
        <w:t xml:space="preserve">.  </w:t>
      </w:r>
    </w:p>
    <w:p w:rsidR="49131B33" w:rsidRDefault="5DEC1854" w:rsidP="00DF3CB2">
      <w:pPr>
        <w:ind w:firstLine="720"/>
        <w:jc w:val="both"/>
      </w:pPr>
      <w:r w:rsidRPr="5DEC1854">
        <w:rPr>
          <w:rFonts w:ascii="Times New Roman" w:eastAsia="Times New Roman" w:hAnsi="Times New Roman" w:cs="Times New Roman"/>
        </w:rPr>
        <w:t xml:space="preserve">The institution has varied evaluation methodologies that reflect established professional and practice competencies. </w:t>
      </w:r>
      <w:proofErr w:type="gramStart"/>
      <w:r w:rsidRPr="5DEC1854">
        <w:rPr>
          <w:rFonts w:ascii="Times New Roman" w:eastAsia="Times New Roman" w:hAnsi="Times New Roman" w:cs="Times New Roman"/>
          <w:b/>
          <w:bCs/>
        </w:rPr>
        <w:t>(S-2 Individual Program Criteria/programs 35)</w:t>
      </w:r>
      <w:r w:rsidRPr="5DEC1854">
        <w:rPr>
          <w:rFonts w:ascii="Times New Roman" w:eastAsia="Times New Roman" w:hAnsi="Times New Roman" w:cs="Times New Roman"/>
        </w:rPr>
        <w:t>.</w:t>
      </w:r>
      <w:proofErr w:type="gramEnd"/>
      <w:r w:rsidRPr="5DEC1854">
        <w:rPr>
          <w:rFonts w:ascii="Times New Roman" w:eastAsia="Times New Roman" w:hAnsi="Times New Roman" w:cs="Times New Roman"/>
        </w:rPr>
        <w:t xml:space="preserve"> Our assessments are based on the stated learning outcomes of the courses. Our advisory committee review process helps us maintain the quality and relevancy of our curriculum and the learning objectives which facilitate the attainment of the educational goals. </w:t>
      </w:r>
      <w:r w:rsidRPr="5DEC1854">
        <w:rPr>
          <w:rFonts w:ascii="Times New Roman" w:eastAsia="Times New Roman" w:hAnsi="Times New Roman" w:cs="Times New Roman"/>
          <w:color w:val="020406"/>
        </w:rPr>
        <w:t>(</w:t>
      </w:r>
      <w:r w:rsidRPr="5DEC1854">
        <w:rPr>
          <w:rFonts w:ascii="Times New Roman" w:eastAsia="Times New Roman" w:hAnsi="Times New Roman" w:cs="Times New Roman"/>
          <w:b/>
          <w:bCs/>
        </w:rPr>
        <w:t>S-2 Individual Program Criterion/programs 36</w:t>
      </w:r>
      <w:r w:rsidRPr="5DEC1854">
        <w:rPr>
          <w:rFonts w:ascii="Times New Roman" w:eastAsia="Times New Roman" w:hAnsi="Times New Roman" w:cs="Times New Roman"/>
          <w:color w:val="020406"/>
        </w:rPr>
        <w:t>)</w:t>
      </w:r>
    </w:p>
    <w:p w:rsidR="42A8F0FA" w:rsidRDefault="5DEC1854" w:rsidP="00DF3CB2">
      <w:pPr>
        <w:ind w:firstLine="720"/>
        <w:jc w:val="both"/>
      </w:pPr>
      <w:r w:rsidRPr="5DEC1854">
        <w:rPr>
          <w:rFonts w:ascii="Times New Roman" w:eastAsia="Times New Roman" w:hAnsi="Times New Roman" w:cs="Times New Roman"/>
        </w:rPr>
        <w:t>Individual student records including but not limited to: demographics, period of enrollment, financial and educational program records are maintained in the company-wide computer software program Diamond</w:t>
      </w:r>
      <w:r w:rsidR="002C610C">
        <w:rPr>
          <w:rFonts w:ascii="Times New Roman" w:eastAsia="Times New Roman" w:hAnsi="Times New Roman" w:cs="Times New Roman"/>
        </w:rPr>
        <w:t xml:space="preserve"> </w:t>
      </w:r>
      <w:commentRangeStart w:id="1"/>
      <w:r w:rsidRPr="5DEC1854">
        <w:rPr>
          <w:rFonts w:ascii="Times New Roman" w:eastAsia="Times New Roman" w:hAnsi="Times New Roman" w:cs="Times New Roman"/>
        </w:rPr>
        <w:t>D</w:t>
      </w:r>
      <w:commentRangeEnd w:id="1"/>
      <w:r w:rsidR="002C610C">
        <w:rPr>
          <w:rStyle w:val="CommentReference"/>
        </w:rPr>
        <w:commentReference w:id="1"/>
      </w:r>
      <w:r w:rsidRPr="5DEC1854">
        <w:rPr>
          <w:rFonts w:ascii="Times New Roman" w:eastAsia="Times New Roman" w:hAnsi="Times New Roman" w:cs="Times New Roman"/>
        </w:rPr>
        <w:t>.  These records are also kept by hardcopy in a fire resistant filing system or room</w:t>
      </w:r>
      <w:r w:rsidRPr="5DEC1854">
        <w:rPr>
          <w:rFonts w:ascii="Times New Roman" w:eastAsia="Times New Roman" w:hAnsi="Times New Roman" w:cs="Times New Roman"/>
          <w:b/>
          <w:bCs/>
        </w:rPr>
        <w:t xml:space="preserve"> (S-2 Individual Program Criteria/programs 37)</w:t>
      </w:r>
      <w:r w:rsidRPr="5DEC1854">
        <w:rPr>
          <w:rFonts w:ascii="Times New Roman" w:eastAsia="Times New Roman" w:hAnsi="Times New Roman" w:cs="Times New Roman"/>
        </w:rPr>
        <w:t>.</w:t>
      </w:r>
    </w:p>
    <w:p w:rsidR="42A8F0FA" w:rsidRDefault="5DEC1854" w:rsidP="00DF3CB2">
      <w:pPr>
        <w:ind w:firstLine="720"/>
        <w:jc w:val="both"/>
      </w:pPr>
      <w:r w:rsidRPr="5DEC1854">
        <w:rPr>
          <w:rFonts w:ascii="Times New Roman" w:eastAsia="Times New Roman" w:hAnsi="Times New Roman" w:cs="Times New Roman"/>
        </w:rPr>
        <w:t xml:space="preserve">The MA program is outlined in the Florida Vocational Institute’s school catalog which include program tuition and fee charges, refund policies, requirements for admissions and academic and any </w:t>
      </w:r>
      <w:r w:rsidRPr="5DEC1854">
        <w:rPr>
          <w:rFonts w:ascii="Times New Roman" w:eastAsia="Times New Roman" w:hAnsi="Times New Roman" w:cs="Times New Roman"/>
        </w:rPr>
        <w:lastRenderedPageBreak/>
        <w:t>information technology requirements that may be needed during the student enrollment period</w:t>
      </w:r>
      <w:r w:rsidRPr="5DEC1854">
        <w:rPr>
          <w:rFonts w:ascii="Times New Roman" w:eastAsia="Times New Roman" w:hAnsi="Times New Roman" w:cs="Times New Roman"/>
          <w:b/>
          <w:bCs/>
        </w:rPr>
        <w:t xml:space="preserve"> (S-2 Individual Program Criteria/programs 38)</w:t>
      </w:r>
      <w:r w:rsidRPr="5DEC1854">
        <w:rPr>
          <w:rFonts w:ascii="Times New Roman" w:eastAsia="Times New Roman" w:hAnsi="Times New Roman" w:cs="Times New Roman"/>
        </w:rPr>
        <w:t xml:space="preserve">. In order for to provide appropriate and significant interaction between faculty and students, Florida Vocational Institute’s syllabi contain the instructor’s name and email address.    Individualized tutoring schedules are available to assist with student academic needs as well as student progress reports throughout the program </w:t>
      </w:r>
      <w:r w:rsidRPr="5DEC1854">
        <w:rPr>
          <w:rFonts w:ascii="Times New Roman" w:eastAsia="Times New Roman" w:hAnsi="Times New Roman" w:cs="Times New Roman"/>
          <w:b/>
          <w:bCs/>
        </w:rPr>
        <w:t>(S-2 Individual Program Criteria/programs 39)</w:t>
      </w:r>
      <w:r w:rsidRPr="5DEC1854">
        <w:rPr>
          <w:rFonts w:ascii="Times New Roman" w:eastAsia="Times New Roman" w:hAnsi="Times New Roman" w:cs="Times New Roman"/>
        </w:rPr>
        <w:t>. As stated in the school catalog, clock-to-credit hour conversion formula: A credit hour is equivalent to a minimum of each of the following: one semester credit for 15 clock hours of theory lecture, 30 clock hours of laboratory, or 45 clock hours of work-based activities. In addition, there is assigned out of class/ preparation hours for a credit hour course. (</w:t>
      </w:r>
      <w:r w:rsidRPr="5DEC1854">
        <w:rPr>
          <w:rFonts w:ascii="Times New Roman" w:eastAsia="Times New Roman" w:hAnsi="Times New Roman" w:cs="Times New Roman"/>
          <w:b/>
          <w:bCs/>
        </w:rPr>
        <w:t>S-2 Individual Program Criteria 40)</w:t>
      </w:r>
    </w:p>
    <w:p w:rsidR="6A1F285C" w:rsidRDefault="00DF3CB2" w:rsidP="00DF3CB2">
      <w:pPr>
        <w:ind w:firstLine="720"/>
        <w:jc w:val="both"/>
      </w:pPr>
      <w:r w:rsidRPr="00B00396">
        <w:rPr>
          <w:rFonts w:ascii="Times New Roman" w:eastAsia="Times New Roman" w:hAnsi="Times New Roman" w:cs="Times New Roman"/>
          <w:color w:val="020406"/>
          <w:highlight w:val="yellow"/>
        </w:rPr>
        <w:t xml:space="preserve">For all coursework delivered via distance education </w:t>
      </w:r>
      <w:r w:rsidR="5DEC1854" w:rsidRPr="00B00396">
        <w:rPr>
          <w:rFonts w:ascii="Times New Roman" w:eastAsia="Times New Roman" w:hAnsi="Times New Roman" w:cs="Times New Roman"/>
          <w:color w:val="020406"/>
          <w:highlight w:val="yellow"/>
        </w:rPr>
        <w:t>(</w:t>
      </w:r>
      <w:r w:rsidR="5DEC1854" w:rsidRPr="00B00396">
        <w:rPr>
          <w:rFonts w:ascii="Times New Roman" w:eastAsia="Times New Roman" w:hAnsi="Times New Roman" w:cs="Times New Roman"/>
          <w:b/>
          <w:bCs/>
          <w:highlight w:val="yellow"/>
        </w:rPr>
        <w:t>S-2 Individual Program Criterion/programs 41</w:t>
      </w:r>
      <w:r w:rsidR="5DEC1854" w:rsidRPr="00B00396">
        <w:rPr>
          <w:rFonts w:ascii="Times New Roman" w:eastAsia="Times New Roman" w:hAnsi="Times New Roman" w:cs="Times New Roman"/>
          <w:color w:val="020406"/>
          <w:highlight w:val="yellow"/>
        </w:rPr>
        <w:t>)</w:t>
      </w:r>
      <w:r w:rsidRPr="00B00396">
        <w:rPr>
          <w:rFonts w:ascii="Times New Roman" w:eastAsia="Times New Roman" w:hAnsi="Times New Roman" w:cs="Times New Roman"/>
          <w:color w:val="020406"/>
          <w:highlight w:val="yellow"/>
        </w:rPr>
        <w:t>: The institution ensures timeliness of its responses (synchronously or asynchronously) to students’</w:t>
      </w:r>
      <w:r w:rsidR="00B00396" w:rsidRPr="00B00396">
        <w:rPr>
          <w:rFonts w:ascii="Times New Roman" w:eastAsia="Times New Roman" w:hAnsi="Times New Roman" w:cs="Times New Roman"/>
          <w:color w:val="020406"/>
          <w:highlight w:val="yellow"/>
        </w:rPr>
        <w:t xml:space="preserve"> requests by placing a requirement on response time of no more than 24 hours within the institution’s published operational schedule of the program/course</w:t>
      </w:r>
      <w:r w:rsidR="00B00396">
        <w:rPr>
          <w:rFonts w:ascii="Times New Roman" w:eastAsia="Times New Roman" w:hAnsi="Times New Roman" w:cs="Times New Roman"/>
          <w:color w:val="020406"/>
          <w:highlight w:val="yellow"/>
        </w:rPr>
        <w:t xml:space="preserve"> </w:t>
      </w:r>
      <w:r w:rsidR="00B00396" w:rsidRPr="00B00396">
        <w:rPr>
          <w:rFonts w:ascii="Times New Roman" w:eastAsia="Times New Roman" w:hAnsi="Times New Roman" w:cs="Times New Roman"/>
          <w:color w:val="020406"/>
          <w:highlight w:val="green"/>
        </w:rPr>
        <w:t>Pending</w:t>
      </w:r>
    </w:p>
    <w:p w:rsidR="42A8F0FA" w:rsidRDefault="5DEC1854" w:rsidP="00DF3CB2">
      <w:pPr>
        <w:ind w:firstLine="720"/>
        <w:jc w:val="both"/>
      </w:pPr>
      <w:r w:rsidRPr="5DEC1854">
        <w:rPr>
          <w:rFonts w:ascii="Times New Roman" w:eastAsia="Times New Roman" w:hAnsi="Times New Roman" w:cs="Times New Roman"/>
        </w:rPr>
        <w:t xml:space="preserve">The Medical assistant program incorporates academic competencies and occupational skills to provide a comprehensive program that incorporates learning styles to accomplish the program’s mission by graduating Medical Assistant to help meet the needs of their community in entry-level positions </w:t>
      </w:r>
      <w:r w:rsidRPr="5DEC1854">
        <w:rPr>
          <w:rFonts w:ascii="Times New Roman" w:eastAsia="Times New Roman" w:hAnsi="Times New Roman" w:cs="Times New Roman"/>
          <w:b/>
          <w:bCs/>
        </w:rPr>
        <w:t>(S-2 Individual Program Criteria/instruction 1)</w:t>
      </w:r>
      <w:r w:rsidRPr="5DEC1854">
        <w:rPr>
          <w:rFonts w:ascii="Times New Roman" w:eastAsia="Times New Roman" w:hAnsi="Times New Roman" w:cs="Times New Roman"/>
        </w:rPr>
        <w:t xml:space="preserve">. Academic instruction also includes competencies that are essential in their chosen career such as job knowledge, skills required for the position, work habits and professional attitudes </w:t>
      </w:r>
      <w:r w:rsidRPr="5DEC1854">
        <w:rPr>
          <w:rFonts w:ascii="Times New Roman" w:eastAsia="Times New Roman" w:hAnsi="Times New Roman" w:cs="Times New Roman"/>
          <w:b/>
          <w:bCs/>
        </w:rPr>
        <w:t>(S-2 Individual Program Criteria/instruction 2)</w:t>
      </w:r>
      <w:r w:rsidRPr="5DEC1854">
        <w:rPr>
          <w:rFonts w:ascii="Times New Roman" w:eastAsia="Times New Roman" w:hAnsi="Times New Roman" w:cs="Times New Roman"/>
        </w:rPr>
        <w:t xml:space="preserve">.The term lay-out of instruction for the MA program incorporates lecture, lab, and work based activities in a format designed to achieve basic to advanced instruction allowing for a foundation to expand upon achieving effective learning as a Medical assistant </w:t>
      </w:r>
      <w:r w:rsidRPr="5DEC1854">
        <w:rPr>
          <w:rFonts w:ascii="Times New Roman" w:eastAsia="Times New Roman" w:hAnsi="Times New Roman" w:cs="Times New Roman"/>
          <w:b/>
          <w:bCs/>
        </w:rPr>
        <w:t xml:space="preserve">(S-2 Individual Program Criteria/instruction 3). </w:t>
      </w:r>
    </w:p>
    <w:p w:rsidR="42A8F0FA" w:rsidRDefault="5DEC1854" w:rsidP="00DF3CB2">
      <w:pPr>
        <w:jc w:val="both"/>
      </w:pPr>
      <w:r w:rsidRPr="5DEC1854">
        <w:rPr>
          <w:rFonts w:ascii="Times New Roman" w:eastAsia="Times New Roman" w:hAnsi="Times New Roman" w:cs="Times New Roman"/>
        </w:rPr>
        <w:t>The sequence of instruction required for program completion is used to organize de curriculum, guide the delivery of instruction, direct learning activities, and, evaluate student progress in order to maximize the learning of competencies essential to success in the occupation. (</w:t>
      </w:r>
      <w:r w:rsidRPr="5DEC1854">
        <w:rPr>
          <w:rFonts w:ascii="Times New Roman" w:eastAsia="Times New Roman" w:hAnsi="Times New Roman" w:cs="Times New Roman"/>
          <w:b/>
          <w:bCs/>
        </w:rPr>
        <w:t>S-2 Individual Program Criteria/instruction 4-7)</w:t>
      </w:r>
    </w:p>
    <w:p w:rsidR="42A8F0FA" w:rsidRDefault="5DEC1854" w:rsidP="00DF3CB2">
      <w:pPr>
        <w:jc w:val="both"/>
      </w:pPr>
      <w:r w:rsidRPr="5DEC1854">
        <w:rPr>
          <w:rFonts w:ascii="Times New Roman" w:eastAsia="Times New Roman" w:hAnsi="Times New Roman" w:cs="Times New Roman"/>
        </w:rPr>
        <w:t>The MA program maintains an occupational advisory board that has at least three members that have expertise in the field of Medicine (</w:t>
      </w:r>
      <w:r w:rsidRPr="5DEC1854">
        <w:rPr>
          <w:rFonts w:ascii="Times New Roman" w:eastAsia="Times New Roman" w:hAnsi="Times New Roman" w:cs="Times New Roman"/>
          <w:b/>
          <w:bCs/>
        </w:rPr>
        <w:t xml:space="preserve">S-2 Individual Program Criteria/instruction 8-9). </w:t>
      </w:r>
      <w:r w:rsidRPr="5DEC1854">
        <w:rPr>
          <w:rFonts w:ascii="Times New Roman" w:eastAsia="Times New Roman" w:hAnsi="Times New Roman" w:cs="Times New Roman"/>
        </w:rPr>
        <w:t xml:space="preserve">These members meet bi-annually and have at least two members present at each meeting.  All meetings have documentation of minutes and any recommendations that are made by committee members </w:t>
      </w:r>
      <w:r w:rsidRPr="5DEC1854">
        <w:rPr>
          <w:rFonts w:ascii="Times New Roman" w:eastAsia="Times New Roman" w:hAnsi="Times New Roman" w:cs="Times New Roman"/>
          <w:b/>
          <w:bCs/>
        </w:rPr>
        <w:t>(S-2 Individual Program Criteria/instruction 10-15).</w:t>
      </w:r>
      <w:r w:rsidRPr="5DEC1854">
        <w:rPr>
          <w:rFonts w:ascii="Times New Roman" w:eastAsia="Times New Roman" w:hAnsi="Times New Roman" w:cs="Times New Roman"/>
        </w:rPr>
        <w:t xml:space="preserve">  At a minimum, of at least annually, these committee members review the appropriateness of types of instruction including, lecture, lab, work based activities and mode of delivery.  This ensures that students obtain the necessary skill sets</w:t>
      </w:r>
      <w:r w:rsidRPr="5DEC1854">
        <w:rPr>
          <w:rFonts w:ascii="Times New Roman" w:eastAsia="Times New Roman" w:hAnsi="Times New Roman" w:cs="Times New Roman"/>
          <w:b/>
          <w:bCs/>
          <w:i/>
          <w:iCs/>
        </w:rPr>
        <w:t xml:space="preserve"> </w:t>
      </w:r>
      <w:r w:rsidRPr="5DEC1854">
        <w:rPr>
          <w:rFonts w:ascii="Times New Roman" w:eastAsia="Times New Roman" w:hAnsi="Times New Roman" w:cs="Times New Roman"/>
        </w:rPr>
        <w:t xml:space="preserve">for successful program completion </w:t>
      </w:r>
      <w:r w:rsidRPr="5DEC1854">
        <w:rPr>
          <w:rFonts w:ascii="Times New Roman" w:eastAsia="Times New Roman" w:hAnsi="Times New Roman" w:cs="Times New Roman"/>
          <w:b/>
          <w:bCs/>
        </w:rPr>
        <w:t>(S-2 Individual Program Criteria/instruction 16).</w:t>
      </w:r>
      <w:r w:rsidRPr="5DEC1854">
        <w:rPr>
          <w:rFonts w:ascii="Times New Roman" w:eastAsia="Times New Roman" w:hAnsi="Times New Roman" w:cs="Times New Roman"/>
        </w:rPr>
        <w:t xml:space="preserve"> Incorporated into the educational program is job related health and safety and fire prevention instruction </w:t>
      </w:r>
      <w:r w:rsidRPr="5DEC1854">
        <w:rPr>
          <w:rFonts w:ascii="Times New Roman" w:eastAsia="Times New Roman" w:hAnsi="Times New Roman" w:cs="Times New Roman"/>
          <w:b/>
          <w:bCs/>
        </w:rPr>
        <w:t>(S-2 Individual Program Criteria/instruction 17).</w:t>
      </w:r>
    </w:p>
    <w:p w:rsidR="42A8F0FA" w:rsidRDefault="5DEC1854" w:rsidP="00DF3CB2">
      <w:pPr>
        <w:ind w:firstLine="720"/>
        <w:jc w:val="both"/>
      </w:pPr>
      <w:r w:rsidRPr="5DEC1854">
        <w:rPr>
          <w:rFonts w:ascii="Times New Roman" w:eastAsia="Times New Roman" w:hAnsi="Times New Roman" w:cs="Times New Roman"/>
        </w:rPr>
        <w:t xml:space="preserve">Continuing with equipment updates, we purchased the </w:t>
      </w:r>
      <w:proofErr w:type="spellStart"/>
      <w:r w:rsidRPr="5DEC1854">
        <w:rPr>
          <w:rFonts w:ascii="Times New Roman" w:eastAsia="Times New Roman" w:hAnsi="Times New Roman" w:cs="Times New Roman"/>
        </w:rPr>
        <w:t>Optum</w:t>
      </w:r>
      <w:proofErr w:type="spellEnd"/>
      <w:r w:rsidRPr="5DEC1854">
        <w:rPr>
          <w:rFonts w:ascii="Times New Roman" w:eastAsia="Times New Roman" w:hAnsi="Times New Roman" w:cs="Times New Roman"/>
        </w:rPr>
        <w:t xml:space="preserve"> PM and Physician EMR digital System, published by Cengage Learning, which is a leading provider of customized learning solutions. The system helps our students to become familiarized with the Electronic Medical Record method currently used in the medical field. Florida Vocational Institute utilizes industry standard tools comparable to those that are currently employed within the field to support and develop skill proficiency in the area of Allied Health (</w:t>
      </w:r>
      <w:r w:rsidRPr="5DEC1854">
        <w:rPr>
          <w:rFonts w:ascii="Times New Roman" w:eastAsia="Times New Roman" w:hAnsi="Times New Roman" w:cs="Times New Roman"/>
          <w:b/>
          <w:bCs/>
        </w:rPr>
        <w:t>S-2 Individual Program Criteria/instruction 18)</w:t>
      </w:r>
      <w:r w:rsidRPr="5DEC1854">
        <w:rPr>
          <w:rFonts w:ascii="Times New Roman" w:eastAsia="Times New Roman" w:hAnsi="Times New Roman" w:cs="Times New Roman"/>
        </w:rPr>
        <w:t xml:space="preserve"> </w:t>
      </w:r>
    </w:p>
    <w:p w:rsidR="42A8F0FA" w:rsidRDefault="5DEC1854" w:rsidP="00DF3CB2">
      <w:pPr>
        <w:ind w:firstLine="720"/>
        <w:jc w:val="both"/>
      </w:pPr>
      <w:r w:rsidRPr="5DEC1854">
        <w:rPr>
          <w:rFonts w:ascii="Times New Roman" w:eastAsia="Times New Roman" w:hAnsi="Times New Roman" w:cs="Times New Roman"/>
        </w:rPr>
        <w:lastRenderedPageBreak/>
        <w:t>Course outlines, lesson plans, and competency tests are organized to achieve effective instruction in the classroom and laboratory settings (</w:t>
      </w:r>
      <w:r w:rsidRPr="5DEC1854">
        <w:rPr>
          <w:rFonts w:ascii="Times New Roman" w:eastAsia="Times New Roman" w:hAnsi="Times New Roman" w:cs="Times New Roman"/>
          <w:b/>
          <w:bCs/>
        </w:rPr>
        <w:t>S-2 Individual Program Criteria/instruction 19)</w:t>
      </w:r>
    </w:p>
    <w:p w:rsidR="00E04CCE" w:rsidRDefault="5DEC1854" w:rsidP="00CB26FD">
      <w:pPr>
        <w:spacing w:after="0"/>
        <w:ind w:firstLine="720"/>
        <w:jc w:val="both"/>
        <w:rPr>
          <w:rFonts w:ascii="Times New Roman" w:eastAsia="Times New Roman" w:hAnsi="Times New Roman" w:cs="Times New Roman"/>
        </w:rPr>
      </w:pPr>
      <w:r w:rsidRPr="5DEC1854">
        <w:rPr>
          <w:rFonts w:ascii="Times New Roman" w:eastAsia="Times New Roman" w:hAnsi="Times New Roman" w:cs="Times New Roman"/>
        </w:rPr>
        <w:t xml:space="preserve">Our evaluation methods </w:t>
      </w:r>
      <w:r w:rsidR="00B62E34">
        <w:rPr>
          <w:rFonts w:ascii="Times New Roman" w:eastAsia="Times New Roman" w:hAnsi="Times New Roman" w:cs="Times New Roman"/>
        </w:rPr>
        <w:t xml:space="preserve">include testing, both subjective and objective, classroom participation, laboratory and clinical experience. </w:t>
      </w:r>
      <w:r w:rsidRPr="5DEC1854">
        <w:rPr>
          <w:rFonts w:ascii="Times New Roman" w:eastAsia="Times New Roman" w:hAnsi="Times New Roman" w:cs="Times New Roman"/>
        </w:rPr>
        <w:t xml:space="preserve"> </w:t>
      </w:r>
      <w:r w:rsidR="00B62E34">
        <w:rPr>
          <w:rFonts w:ascii="Times New Roman" w:eastAsia="Times New Roman" w:hAnsi="Times New Roman" w:cs="Times New Roman"/>
        </w:rPr>
        <w:t xml:space="preserve">These methodologies </w:t>
      </w:r>
      <w:r w:rsidRPr="5DEC1854">
        <w:rPr>
          <w:rFonts w:ascii="Times New Roman" w:eastAsia="Times New Roman" w:hAnsi="Times New Roman" w:cs="Times New Roman"/>
        </w:rPr>
        <w:t>set clear standards for success</w:t>
      </w:r>
      <w:proofErr w:type="gramStart"/>
      <w:r w:rsidRPr="5DEC1854">
        <w:rPr>
          <w:rFonts w:ascii="Times New Roman" w:eastAsia="Times New Roman" w:hAnsi="Times New Roman" w:cs="Times New Roman"/>
        </w:rPr>
        <w:t>..</w:t>
      </w:r>
      <w:proofErr w:type="gramEnd"/>
      <w:r w:rsidRPr="5DEC1854">
        <w:rPr>
          <w:rFonts w:ascii="Times New Roman" w:eastAsia="Times New Roman" w:hAnsi="Times New Roman" w:cs="Times New Roman"/>
        </w:rPr>
        <w:t xml:space="preserve"> </w:t>
      </w:r>
      <w:r w:rsidR="00B62E34">
        <w:rPr>
          <w:rFonts w:ascii="Times New Roman" w:eastAsia="Times New Roman" w:hAnsi="Times New Roman" w:cs="Times New Roman"/>
        </w:rPr>
        <w:t xml:space="preserve">Comprehensive </w:t>
      </w:r>
      <w:proofErr w:type="gramStart"/>
      <w:r w:rsidR="00B62E34">
        <w:rPr>
          <w:rFonts w:ascii="Times New Roman" w:eastAsia="Times New Roman" w:hAnsi="Times New Roman" w:cs="Times New Roman"/>
        </w:rPr>
        <w:t>testing</w:t>
      </w:r>
      <w:r w:rsidRPr="5DEC1854">
        <w:rPr>
          <w:rFonts w:ascii="Times New Roman" w:eastAsia="Times New Roman" w:hAnsi="Times New Roman" w:cs="Times New Roman"/>
        </w:rPr>
        <w:t xml:space="preserve">  at</w:t>
      </w:r>
      <w:proofErr w:type="gramEnd"/>
      <w:r w:rsidRPr="5DEC1854">
        <w:rPr>
          <w:rFonts w:ascii="Times New Roman" w:eastAsia="Times New Roman" w:hAnsi="Times New Roman" w:cs="Times New Roman"/>
        </w:rPr>
        <w:t xml:space="preserve"> the end of each </w:t>
      </w:r>
      <w:r w:rsidR="00B62E34">
        <w:rPr>
          <w:rFonts w:ascii="Times New Roman" w:eastAsia="Times New Roman" w:hAnsi="Times New Roman" w:cs="Times New Roman"/>
        </w:rPr>
        <w:t xml:space="preserve"> module</w:t>
      </w:r>
      <w:r w:rsidRPr="5DEC1854">
        <w:rPr>
          <w:rFonts w:ascii="Times New Roman" w:eastAsia="Times New Roman" w:hAnsi="Times New Roman" w:cs="Times New Roman"/>
        </w:rPr>
        <w:t xml:space="preserve"> plus quizzes and laboratory are used to evaluate the student achievement based on competencies</w:t>
      </w:r>
      <w:r w:rsidR="00B62E34">
        <w:rPr>
          <w:rFonts w:ascii="Times New Roman" w:eastAsia="Times New Roman" w:hAnsi="Times New Roman" w:cs="Times New Roman"/>
        </w:rPr>
        <w:t xml:space="preserve"> expected</w:t>
      </w:r>
      <w:r w:rsidRPr="5DEC1854">
        <w:rPr>
          <w:rFonts w:ascii="Times New Roman" w:eastAsia="Times New Roman" w:hAnsi="Times New Roman" w:cs="Times New Roman"/>
        </w:rPr>
        <w:t xml:space="preserve"> by employers and the by association that certify our students</w:t>
      </w:r>
      <w:r w:rsidR="00B62E34">
        <w:rPr>
          <w:rFonts w:ascii="Times New Roman" w:eastAsia="Times New Roman" w:hAnsi="Times New Roman" w:cs="Times New Roman"/>
        </w:rPr>
        <w:t xml:space="preserve"> NAHP</w:t>
      </w:r>
      <w:r w:rsidRPr="5DEC1854">
        <w:rPr>
          <w:rFonts w:ascii="Times New Roman" w:eastAsia="Times New Roman" w:hAnsi="Times New Roman" w:cs="Times New Roman"/>
        </w:rPr>
        <w:t>. An evaluation of the clinical skills is conducted prior to sending</w:t>
      </w:r>
      <w:r w:rsidR="00CB4D2E">
        <w:rPr>
          <w:rFonts w:ascii="Times New Roman" w:eastAsia="Times New Roman" w:hAnsi="Times New Roman" w:cs="Times New Roman"/>
        </w:rPr>
        <w:t xml:space="preserve"> the</w:t>
      </w:r>
      <w:r w:rsidRPr="5DEC1854">
        <w:rPr>
          <w:rFonts w:ascii="Times New Roman" w:eastAsia="Times New Roman" w:hAnsi="Times New Roman" w:cs="Times New Roman"/>
        </w:rPr>
        <w:t xml:space="preserve"> student to externship to verify that students are ready to face the responsibilities of a real healthcare scenario.</w:t>
      </w:r>
      <w:r w:rsidR="00CB4D2E">
        <w:rPr>
          <w:rFonts w:ascii="Times New Roman" w:eastAsia="Times New Roman" w:hAnsi="Times New Roman" w:cs="Times New Roman"/>
        </w:rPr>
        <w:t xml:space="preserve"> That evaluation document is made part of the student record.  Career Services is provided</w:t>
      </w:r>
      <w:ins w:id="2" w:author="marta marrero" w:date="2016-04-07T13:15:00Z">
        <w:r w:rsidR="00AC7245">
          <w:rPr>
            <w:rFonts w:ascii="Times New Roman" w:eastAsia="Times New Roman" w:hAnsi="Times New Roman" w:cs="Times New Roman"/>
          </w:rPr>
          <w:t xml:space="preserve"> </w:t>
        </w:r>
      </w:ins>
      <w:ins w:id="3" w:author="marta marrero" w:date="2016-04-07T13:26:00Z">
        <w:r w:rsidR="00150104">
          <w:rPr>
            <w:rFonts w:ascii="Times New Roman" w:eastAsia="Times New Roman" w:hAnsi="Times New Roman" w:cs="Times New Roman"/>
          </w:rPr>
          <w:t xml:space="preserve"> </w:t>
        </w:r>
      </w:ins>
    </w:p>
    <w:p w:rsidR="00E04CCE" w:rsidRDefault="00CB4D2E" w:rsidP="00CB26FD">
      <w:pPr>
        <w:spacing w:after="0"/>
        <w:jc w:val="both"/>
      </w:pP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a copy of the skills assessment prior to the extern being assigned to a site.</w:t>
      </w:r>
    </w:p>
    <w:p w:rsidR="00CB4D2E" w:rsidRDefault="00CB4D2E" w:rsidP="00DF3CB2">
      <w:pPr>
        <w:jc w:val="both"/>
        <w:rPr>
          <w:rFonts w:ascii="Times New Roman" w:eastAsia="Times New Roman" w:hAnsi="Times New Roman" w:cs="Times New Roman"/>
        </w:rPr>
      </w:pPr>
    </w:p>
    <w:p w:rsidR="5DEC1854" w:rsidRDefault="5DEC1854" w:rsidP="00DF3CB2">
      <w:pPr>
        <w:jc w:val="both"/>
      </w:pPr>
      <w:r w:rsidRPr="5DEC1854">
        <w:rPr>
          <w:rFonts w:ascii="Times New Roman" w:eastAsia="Times New Roman" w:hAnsi="Times New Roman" w:cs="Times New Roman"/>
        </w:rPr>
        <w:t>FVI adheres to the following policies regarding student grading:</w:t>
      </w:r>
    </w:p>
    <w:p w:rsidR="5DEC1854" w:rsidRDefault="5DEC1854" w:rsidP="00DF3CB2">
      <w:pPr>
        <w:jc w:val="both"/>
      </w:pPr>
      <w:r w:rsidRPr="5DEC1854">
        <w:rPr>
          <w:rFonts w:ascii="Times New Roman" w:eastAsia="Times New Roman" w:hAnsi="Times New Roman" w:cs="Times New Roman"/>
        </w:rPr>
        <w:t>Course competencies are utilized to measure student achievement. Grades awarded for performance on written examinations or practical skill assessments are in accordance with FVI policy. The FVI Student Catalog/Handbook describes the letter grade associated with the percentage grade.</w:t>
      </w:r>
    </w:p>
    <w:p w:rsidR="5DEC1854" w:rsidRDefault="5DEC1854" w:rsidP="00DF3CB2">
      <w:pPr>
        <w:jc w:val="both"/>
      </w:pPr>
      <w:r w:rsidRPr="5DEC1854">
        <w:rPr>
          <w:rFonts w:ascii="Times New Roman" w:eastAsia="Times New Roman" w:hAnsi="Times New Roman" w:cs="Times New Roman"/>
        </w:rPr>
        <w:t>The grading scale for all programs is listed below:</w:t>
      </w:r>
    </w:p>
    <w:p w:rsidR="5DEC1854" w:rsidRDefault="5DEC1854" w:rsidP="00DF3CB2">
      <w:pPr>
        <w:jc w:val="both"/>
      </w:pPr>
      <w:r w:rsidRPr="5DEC1854">
        <w:rPr>
          <w:rFonts w:ascii="Times New Roman" w:eastAsia="Times New Roman" w:hAnsi="Times New Roman" w:cs="Times New Roman"/>
        </w:rPr>
        <w:t>90% - 100% A</w:t>
      </w:r>
    </w:p>
    <w:p w:rsidR="5DEC1854" w:rsidRDefault="5DEC1854" w:rsidP="00DF3CB2">
      <w:pPr>
        <w:jc w:val="both"/>
      </w:pPr>
      <w:r w:rsidRPr="5DEC1854">
        <w:rPr>
          <w:rFonts w:ascii="Times New Roman" w:eastAsia="Times New Roman" w:hAnsi="Times New Roman" w:cs="Times New Roman"/>
        </w:rPr>
        <w:t>80% - 89% B</w:t>
      </w:r>
      <w:bookmarkStart w:id="4" w:name="_GoBack"/>
      <w:bookmarkEnd w:id="4"/>
    </w:p>
    <w:p w:rsidR="5DEC1854" w:rsidRDefault="5DEC1854" w:rsidP="00DF3CB2">
      <w:pPr>
        <w:jc w:val="both"/>
      </w:pPr>
      <w:r w:rsidRPr="5DEC1854">
        <w:rPr>
          <w:rFonts w:ascii="Times New Roman" w:eastAsia="Times New Roman" w:hAnsi="Times New Roman" w:cs="Times New Roman"/>
        </w:rPr>
        <w:t>70% - 79% C</w:t>
      </w:r>
    </w:p>
    <w:p w:rsidR="5DEC1854" w:rsidRDefault="5DEC1854" w:rsidP="00DF3CB2">
      <w:pPr>
        <w:jc w:val="both"/>
      </w:pPr>
      <w:r w:rsidRPr="5DEC1854">
        <w:rPr>
          <w:rFonts w:ascii="Times New Roman" w:eastAsia="Times New Roman" w:hAnsi="Times New Roman" w:cs="Times New Roman"/>
        </w:rPr>
        <w:t>60% - 69% D</w:t>
      </w:r>
    </w:p>
    <w:p w:rsidR="5DEC1854" w:rsidRDefault="5DEC1854" w:rsidP="00DF3CB2">
      <w:pPr>
        <w:jc w:val="both"/>
      </w:pPr>
      <w:r w:rsidRPr="5DEC1854">
        <w:rPr>
          <w:rFonts w:ascii="Times New Roman" w:eastAsia="Times New Roman" w:hAnsi="Times New Roman" w:cs="Times New Roman"/>
        </w:rPr>
        <w:t>0% - 59% F</w:t>
      </w:r>
    </w:p>
    <w:p w:rsidR="5DEC1854" w:rsidRDefault="5DEC1854" w:rsidP="00DF3CB2">
      <w:pPr>
        <w:ind w:firstLine="720"/>
        <w:jc w:val="both"/>
      </w:pPr>
      <w:r w:rsidRPr="5DEC1854">
        <w:rPr>
          <w:rFonts w:ascii="Times New Roman" w:eastAsia="Times New Roman" w:hAnsi="Times New Roman" w:cs="Times New Roman"/>
        </w:rPr>
        <w:t xml:space="preserve">Grades are reported on Midterm and Final Grade Rosters in accordance with FVI Policy. At the end of each course, the instructor or </w:t>
      </w:r>
      <w:r w:rsidR="002E57DD">
        <w:rPr>
          <w:rFonts w:ascii="Times New Roman" w:eastAsia="Times New Roman" w:hAnsi="Times New Roman" w:cs="Times New Roman"/>
        </w:rPr>
        <w:t xml:space="preserve">Program Director </w:t>
      </w:r>
      <w:r w:rsidRPr="5DEC1854">
        <w:rPr>
          <w:rFonts w:ascii="Times New Roman" w:eastAsia="Times New Roman" w:hAnsi="Times New Roman" w:cs="Times New Roman"/>
        </w:rPr>
        <w:t xml:space="preserve">indicates on each student’s progress sheet (grade report or other teacher-made form) the courses taken and the level of competency as evidenced by both written and performance tests. A numerical percentage average is converted into a letter grade. This information is forwarded to Student Affairs (by roster) for entry into </w:t>
      </w:r>
      <w:proofErr w:type="spellStart"/>
      <w:r w:rsidRPr="5DEC1854">
        <w:rPr>
          <w:rFonts w:ascii="Times New Roman" w:eastAsia="Times New Roman" w:hAnsi="Times New Roman" w:cs="Times New Roman"/>
        </w:rPr>
        <w:t>DiamondD</w:t>
      </w:r>
      <w:proofErr w:type="spellEnd"/>
      <w:r w:rsidRPr="5DEC1854">
        <w:rPr>
          <w:rFonts w:ascii="Times New Roman" w:eastAsia="Times New Roman" w:hAnsi="Times New Roman" w:cs="Times New Roman"/>
        </w:rPr>
        <w:t xml:space="preserve"> database. </w:t>
      </w:r>
      <w:proofErr w:type="spellStart"/>
      <w:r w:rsidRPr="5DEC1854">
        <w:rPr>
          <w:rFonts w:ascii="Times New Roman" w:eastAsia="Times New Roman" w:hAnsi="Times New Roman" w:cs="Times New Roman"/>
        </w:rPr>
        <w:t>DiamondD</w:t>
      </w:r>
      <w:proofErr w:type="spellEnd"/>
      <w:r w:rsidRPr="5DEC1854">
        <w:rPr>
          <w:rFonts w:ascii="Times New Roman" w:eastAsia="Times New Roman" w:hAnsi="Times New Roman" w:cs="Times New Roman"/>
        </w:rPr>
        <w:t xml:space="preserve"> assigns quality points in accordance with the grade and number of credit hours for each course. </w:t>
      </w:r>
      <w:proofErr w:type="gramStart"/>
      <w:r w:rsidRPr="5DEC1854">
        <w:rPr>
          <w:rFonts w:ascii="Times New Roman" w:eastAsia="Times New Roman" w:hAnsi="Times New Roman" w:cs="Times New Roman"/>
        </w:rPr>
        <w:t>(</w:t>
      </w:r>
      <w:r w:rsidRPr="5DEC1854">
        <w:rPr>
          <w:rFonts w:ascii="Times New Roman" w:eastAsia="Times New Roman" w:hAnsi="Times New Roman" w:cs="Times New Roman"/>
          <w:b/>
          <w:bCs/>
        </w:rPr>
        <w:t>S-2 Individual Program Criteria/instruction 20).</w:t>
      </w:r>
      <w:proofErr w:type="gramEnd"/>
    </w:p>
    <w:p w:rsidR="5DEC1854" w:rsidRDefault="5DEC1854" w:rsidP="00DF3CB2">
      <w:pPr>
        <w:ind w:firstLine="720"/>
        <w:jc w:val="both"/>
      </w:pPr>
    </w:p>
    <w:p w:rsidR="5DEC1854" w:rsidRDefault="5DEC1854" w:rsidP="00DF3CB2">
      <w:pPr>
        <w:ind w:firstLine="720"/>
        <w:jc w:val="both"/>
      </w:pPr>
      <w:r w:rsidRPr="5DEC1854">
        <w:rPr>
          <w:rFonts w:ascii="Times New Roman" w:eastAsia="Times New Roman" w:hAnsi="Times New Roman" w:cs="Times New Roman"/>
        </w:rPr>
        <w:t xml:space="preserve">The institution verifies the currency and quality of all contracted courseware such as Evolve and Adobe connect on an annual basis by checking the reviewing the general student satisfaction level with respect to Evolve and Adobe Connect. We do this with a specific survey given to online students. The courseware delivered by </w:t>
      </w:r>
      <w:r w:rsidR="00AC7245">
        <w:rPr>
          <w:rFonts w:ascii="Times New Roman" w:eastAsia="Times New Roman" w:hAnsi="Times New Roman" w:cs="Times New Roman"/>
        </w:rPr>
        <w:t>E</w:t>
      </w:r>
      <w:r w:rsidR="00AC7245" w:rsidRPr="5DEC1854">
        <w:rPr>
          <w:rFonts w:ascii="Times New Roman" w:eastAsia="Times New Roman" w:hAnsi="Times New Roman" w:cs="Times New Roman"/>
        </w:rPr>
        <w:t xml:space="preserve">volve </w:t>
      </w:r>
      <w:r w:rsidRPr="5DEC1854">
        <w:rPr>
          <w:rFonts w:ascii="Times New Roman" w:eastAsia="Times New Roman" w:hAnsi="Times New Roman" w:cs="Times New Roman"/>
        </w:rPr>
        <w:t xml:space="preserve">is also submitted to revision and approval by the advisory board of the MA program. </w:t>
      </w:r>
      <w:proofErr w:type="gramStart"/>
      <w:r w:rsidRPr="5DEC1854">
        <w:rPr>
          <w:rFonts w:ascii="Times New Roman" w:eastAsia="Times New Roman" w:hAnsi="Times New Roman" w:cs="Times New Roman"/>
        </w:rPr>
        <w:t>(</w:t>
      </w:r>
      <w:r w:rsidRPr="5DEC1854">
        <w:rPr>
          <w:rFonts w:ascii="Times New Roman" w:eastAsia="Times New Roman" w:hAnsi="Times New Roman" w:cs="Times New Roman"/>
          <w:b/>
          <w:bCs/>
        </w:rPr>
        <w:t>S-2 Individual Program Criteria/instruction 21).</w:t>
      </w:r>
      <w:proofErr w:type="gramEnd"/>
    </w:p>
    <w:p w:rsidR="5DEC1854" w:rsidRDefault="5DEC1854" w:rsidP="00DF3CB2">
      <w:pPr>
        <w:ind w:firstLine="720"/>
        <w:jc w:val="both"/>
      </w:pPr>
      <w:r w:rsidRPr="5DEC1854">
        <w:rPr>
          <w:rFonts w:ascii="Times New Roman" w:eastAsia="Times New Roman" w:hAnsi="Times New Roman" w:cs="Times New Roman"/>
        </w:rPr>
        <w:t xml:space="preserve">Clear and explicit alignment exists between objectives, assessments, instructional strategies, content and technology; and the content, activities and assignments provide multiple learning opportunities to master the standards, and a course overview is available. The course syllabus is accurate, up-to-date and in the FVI approved format. A clear course schedule/timeline is available to students. The lesson/unit overview describes the objectives, activities, assignments, assessments, estimated timeframe, </w:t>
      </w:r>
      <w:r w:rsidRPr="5DEC1854">
        <w:rPr>
          <w:rFonts w:ascii="Times New Roman" w:eastAsia="Times New Roman" w:hAnsi="Times New Roman" w:cs="Times New Roman"/>
        </w:rPr>
        <w:lastRenderedPageBreak/>
        <w:t xml:space="preserve">and resources included in the lesson. Materials and/or web links have been reviewed for appropriateness, currency, and are aligned with course objectives and specifications. </w:t>
      </w:r>
      <w:proofErr w:type="gramStart"/>
      <w:r w:rsidRPr="5DEC1854">
        <w:rPr>
          <w:rFonts w:ascii="Times New Roman" w:eastAsia="Times New Roman" w:hAnsi="Times New Roman" w:cs="Times New Roman"/>
        </w:rPr>
        <w:t>(</w:t>
      </w:r>
      <w:r w:rsidRPr="5DEC1854">
        <w:rPr>
          <w:rFonts w:ascii="Times New Roman" w:eastAsia="Times New Roman" w:hAnsi="Times New Roman" w:cs="Times New Roman"/>
          <w:b/>
          <w:bCs/>
        </w:rPr>
        <w:t>S-2 Individual Program Criteria/instruction 22).</w:t>
      </w:r>
      <w:proofErr w:type="gramEnd"/>
    </w:p>
    <w:p w:rsidR="5DEC1854" w:rsidRDefault="007D33CE" w:rsidP="00DF3CB2">
      <w:pPr>
        <w:ind w:firstLine="720"/>
        <w:jc w:val="both"/>
      </w:pPr>
      <w:r w:rsidRPr="00FF275B">
        <w:rPr>
          <w:rFonts w:ascii="Times New Roman" w:eastAsia="Times New Roman" w:hAnsi="Times New Roman" w:cs="Times New Roman"/>
          <w:highlight w:val="red"/>
        </w:rPr>
        <w:t xml:space="preserve">Evolve and Adobe Connect are the systems and platform used for all coursework delivered via distance education. We require that all students log into the Evolve platform every time they attend class, and this platform provides us with attendance </w:t>
      </w:r>
      <w:commentRangeStart w:id="5"/>
      <w:r w:rsidRPr="00FF275B">
        <w:rPr>
          <w:rFonts w:ascii="Times New Roman" w:eastAsia="Times New Roman" w:hAnsi="Times New Roman" w:cs="Times New Roman"/>
          <w:highlight w:val="red"/>
        </w:rPr>
        <w:t>data</w:t>
      </w:r>
      <w:commentRangeEnd w:id="5"/>
      <w:r w:rsidR="002C610C">
        <w:rPr>
          <w:rStyle w:val="CommentReference"/>
        </w:rPr>
        <w:commentReference w:id="5"/>
      </w:r>
      <w:r w:rsidRPr="00FF275B">
        <w:rPr>
          <w:rFonts w:ascii="Times New Roman" w:eastAsia="Times New Roman" w:hAnsi="Times New Roman" w:cs="Times New Roman"/>
          <w:highlight w:val="red"/>
        </w:rPr>
        <w:t>.</w:t>
      </w:r>
      <w:r w:rsidR="00CB26FD">
        <w:rPr>
          <w:rFonts w:ascii="Times New Roman" w:eastAsia="Times New Roman" w:hAnsi="Times New Roman" w:cs="Times New Roman"/>
        </w:rPr>
        <w:t xml:space="preserve"> Victor/</w:t>
      </w:r>
      <w:proofErr w:type="spellStart"/>
      <w:r w:rsidR="00CB26FD">
        <w:rPr>
          <w:rFonts w:ascii="Times New Roman" w:eastAsia="Times New Roman" w:hAnsi="Times New Roman" w:cs="Times New Roman"/>
        </w:rPr>
        <w:t>Guiselle</w:t>
      </w:r>
      <w:proofErr w:type="spellEnd"/>
    </w:p>
    <w:p w:rsidR="5DEC1854" w:rsidRDefault="5DEC1854" w:rsidP="00DF3CB2">
      <w:pPr>
        <w:ind w:firstLine="720"/>
        <w:jc w:val="both"/>
      </w:pPr>
      <w:r w:rsidRPr="5DEC1854">
        <w:rPr>
          <w:rFonts w:ascii="Times New Roman" w:eastAsia="Times New Roman" w:hAnsi="Times New Roman" w:cs="Times New Roman"/>
        </w:rPr>
        <w:t xml:space="preserve">Our LMS system requires all students to sign in and authenticate themselves every time they log in to access their courses, content, and classes. Our site will also include a Terms of Service/Rules of Conduct statement that will need to be acknowledged and agreed to by all students. Each student is required to create a unique account using their name and email address in order to access </w:t>
      </w:r>
      <w:proofErr w:type="spellStart"/>
      <w:r w:rsidRPr="5DEC1854">
        <w:rPr>
          <w:rFonts w:ascii="Times New Roman" w:eastAsia="Times New Roman" w:hAnsi="Times New Roman" w:cs="Times New Roman"/>
        </w:rPr>
        <w:t>SimChart</w:t>
      </w:r>
      <w:proofErr w:type="spellEnd"/>
      <w:r w:rsidRPr="5DEC1854">
        <w:rPr>
          <w:rFonts w:ascii="Times New Roman" w:eastAsia="Times New Roman" w:hAnsi="Times New Roman" w:cs="Times New Roman"/>
        </w:rPr>
        <w:t xml:space="preserve"> through Evolve. Instructors have access to their course rosters on Evolve and have the ability to add or remove students at any time. </w:t>
      </w:r>
      <w:proofErr w:type="gramStart"/>
      <w:r w:rsidRPr="5DEC1854">
        <w:rPr>
          <w:rFonts w:ascii="Times New Roman" w:eastAsia="Times New Roman" w:hAnsi="Times New Roman" w:cs="Times New Roman"/>
        </w:rPr>
        <w:t>(</w:t>
      </w:r>
      <w:r w:rsidRPr="5DEC1854">
        <w:rPr>
          <w:rFonts w:ascii="Times New Roman" w:eastAsia="Times New Roman" w:hAnsi="Times New Roman" w:cs="Times New Roman"/>
          <w:b/>
          <w:bCs/>
        </w:rPr>
        <w:t>S-2 Individual Program Criteria/instruction 23).</w:t>
      </w:r>
      <w:proofErr w:type="gramEnd"/>
    </w:p>
    <w:p w:rsidR="00B00396" w:rsidRDefault="5DEC1854" w:rsidP="00DF3CB2">
      <w:pPr>
        <w:ind w:firstLine="720"/>
        <w:jc w:val="both"/>
        <w:rPr>
          <w:rFonts w:ascii="Times New Roman" w:eastAsia="Times New Roman" w:hAnsi="Times New Roman" w:cs="Times New Roman"/>
          <w:b/>
          <w:bCs/>
        </w:rPr>
      </w:pPr>
      <w:r w:rsidRPr="5DEC1854">
        <w:rPr>
          <w:rFonts w:ascii="Times New Roman" w:eastAsia="Times New Roman" w:hAnsi="Times New Roman" w:cs="Times New Roman"/>
        </w:rPr>
        <w:t xml:space="preserve">The Individualized Instructional Plan for each work-based experience designates an on-site employer representative who guides the student during the experience, oversees the student’s learning experiences, and provides feedback to the campus supervisor on student performance and assessment. For programs utilizing work-based activities, a full-time or an adjunct faculty member having appropriate qualifications and credentials is designated as the supervisor of a student’s work-based experience. This person is identified in the Individualized Instructional Plan.  </w:t>
      </w:r>
      <w:proofErr w:type="gramStart"/>
      <w:r w:rsidRPr="5DEC1854">
        <w:rPr>
          <w:rFonts w:ascii="Times New Roman" w:eastAsia="Times New Roman" w:hAnsi="Times New Roman" w:cs="Times New Roman"/>
        </w:rPr>
        <w:t>(</w:t>
      </w:r>
      <w:r w:rsidRPr="5DEC1854">
        <w:rPr>
          <w:rFonts w:ascii="Times New Roman" w:eastAsia="Times New Roman" w:hAnsi="Times New Roman" w:cs="Times New Roman"/>
          <w:b/>
          <w:bCs/>
        </w:rPr>
        <w:t>S-2 Individual Program Criteria/instruction 24-30).</w:t>
      </w:r>
      <w:proofErr w:type="gramEnd"/>
      <w:r w:rsidRPr="5DEC1854">
        <w:rPr>
          <w:rFonts w:ascii="Times New Roman" w:eastAsia="Times New Roman" w:hAnsi="Times New Roman" w:cs="Times New Roman"/>
          <w:b/>
          <w:bCs/>
        </w:rPr>
        <w:t xml:space="preserve"> </w:t>
      </w:r>
    </w:p>
    <w:p w:rsidR="00B00396" w:rsidRDefault="00B00396" w:rsidP="00DF3CB2">
      <w:pPr>
        <w:ind w:firstLine="720"/>
        <w:jc w:val="both"/>
        <w:rPr>
          <w:rFonts w:ascii="Times New Roman" w:eastAsia="Times New Roman" w:hAnsi="Times New Roman" w:cs="Times New Roman"/>
          <w:b/>
          <w:bCs/>
        </w:rPr>
      </w:pPr>
    </w:p>
    <w:p w:rsidR="00B00396" w:rsidRDefault="00B00396" w:rsidP="00DF3CB2">
      <w:pPr>
        <w:ind w:firstLine="720"/>
        <w:jc w:val="both"/>
        <w:rPr>
          <w:rFonts w:ascii="Times New Roman" w:eastAsia="Times New Roman" w:hAnsi="Times New Roman" w:cs="Times New Roman"/>
          <w:b/>
          <w:bCs/>
        </w:rPr>
      </w:pPr>
    </w:p>
    <w:p w:rsidR="5DEC1854" w:rsidRDefault="5DEC1854" w:rsidP="00DF3CB2">
      <w:pPr>
        <w:ind w:firstLine="720"/>
        <w:jc w:val="both"/>
      </w:pPr>
      <w:proofErr w:type="gramStart"/>
      <w:r w:rsidRPr="5DEC1854">
        <w:rPr>
          <w:rFonts w:ascii="Times New Roman" w:eastAsia="Times New Roman" w:hAnsi="Times New Roman" w:cs="Times New Roman"/>
          <w:b/>
          <w:bCs/>
          <w:highlight w:val="yellow"/>
        </w:rPr>
        <w:t>written</w:t>
      </w:r>
      <w:proofErr w:type="gramEnd"/>
      <w:r w:rsidRPr="5DEC1854">
        <w:rPr>
          <w:rFonts w:ascii="Times New Roman" w:eastAsia="Times New Roman" w:hAnsi="Times New Roman" w:cs="Times New Roman"/>
          <w:b/>
          <w:bCs/>
          <w:highlight w:val="yellow"/>
        </w:rPr>
        <w:t xml:space="preserve"> instructional plan for students (criterion 27, 28, 29)</w:t>
      </w:r>
      <w:r w:rsidR="00B00396">
        <w:rPr>
          <w:rFonts w:ascii="Times New Roman" w:eastAsia="Times New Roman" w:hAnsi="Times New Roman" w:cs="Times New Roman"/>
          <w:b/>
          <w:bCs/>
          <w:highlight w:val="yellow"/>
        </w:rPr>
        <w:t xml:space="preserve"> Pending</w:t>
      </w:r>
    </w:p>
    <w:p w:rsidR="5DEC1854" w:rsidRDefault="5DEC1854" w:rsidP="00DF3CB2">
      <w:pPr>
        <w:ind w:firstLine="720"/>
        <w:jc w:val="both"/>
      </w:pPr>
    </w:p>
    <w:p w:rsidR="5DEC1854" w:rsidRDefault="5DEC1854" w:rsidP="00DF3CB2">
      <w:pPr>
        <w:ind w:firstLine="720"/>
        <w:jc w:val="both"/>
      </w:pPr>
    </w:p>
    <w:p w:rsidR="00D4700D" w:rsidRPr="00D4700D" w:rsidRDefault="42A8F0FA" w:rsidP="00D4700D">
      <w:pPr>
        <w:jc w:val="both"/>
        <w:rPr>
          <w:rFonts w:ascii="Arial" w:eastAsia="Arial" w:hAnsi="Arial" w:cs="Arial"/>
        </w:rPr>
      </w:pPr>
      <w:r w:rsidRPr="42A8F0FA">
        <w:rPr>
          <w:rFonts w:ascii="Arial" w:eastAsia="Arial" w:hAnsi="Arial" w:cs="Arial"/>
        </w:rPr>
        <w:t xml:space="preserve"> </w:t>
      </w:r>
      <w:r w:rsidR="00D4700D" w:rsidRPr="00D4700D">
        <w:rPr>
          <w:rFonts w:ascii="Arial" w:eastAsia="Arial" w:hAnsi="Arial" w:cs="Arial"/>
        </w:rPr>
        <w:t>Challenges and Proposed Solutions:</w:t>
      </w:r>
    </w:p>
    <w:p w:rsidR="00D4700D" w:rsidRPr="00D4700D" w:rsidRDefault="00D4700D" w:rsidP="00D4700D">
      <w:pPr>
        <w:jc w:val="both"/>
        <w:rPr>
          <w:rFonts w:ascii="Arial" w:eastAsia="Arial" w:hAnsi="Arial" w:cs="Arial"/>
        </w:rPr>
      </w:pPr>
      <w:r w:rsidRPr="00D4700D">
        <w:rPr>
          <w:rFonts w:ascii="Arial" w:eastAsia="Arial" w:hAnsi="Arial" w:cs="Arial"/>
        </w:rPr>
        <w:t>The completion rates for the past year (2014-15) in the Medical Assistant program have met the expectation of COE benchmark. The Passing Rate of National Associate Health Professional was ____________</w:t>
      </w:r>
    </w:p>
    <w:p w:rsidR="00D4700D" w:rsidRPr="00D4700D" w:rsidRDefault="00D4700D" w:rsidP="00D4700D">
      <w:pPr>
        <w:jc w:val="both"/>
        <w:rPr>
          <w:rFonts w:ascii="Arial" w:eastAsia="Arial" w:hAnsi="Arial" w:cs="Arial"/>
        </w:rPr>
      </w:pPr>
      <w:r w:rsidRPr="00D4700D">
        <w:rPr>
          <w:rFonts w:ascii="Arial" w:eastAsia="Arial" w:hAnsi="Arial" w:cs="Arial"/>
        </w:rPr>
        <w:t>Summary:</w:t>
      </w:r>
    </w:p>
    <w:p w:rsidR="42A8F0FA" w:rsidRDefault="00D4700D" w:rsidP="00D4700D">
      <w:pPr>
        <w:jc w:val="both"/>
      </w:pPr>
      <w:r w:rsidRPr="00D4700D">
        <w:rPr>
          <w:rFonts w:ascii="Arial" w:eastAsia="Arial" w:hAnsi="Arial" w:cs="Arial"/>
        </w:rPr>
        <w:tab/>
        <w:t>Since the inception of the Medical Assistant program in 2007 at FVI, we have graduated a great number of qualified healthcare professionals. As a reflection of our institutional mission, it is difficult to walk into any Medical area without encountering a FVI graduate from the MA program.</w:t>
      </w:r>
    </w:p>
    <w:p w:rsidR="42A8F0FA" w:rsidRDefault="42A8F0FA" w:rsidP="00DF3CB2">
      <w:pPr>
        <w:jc w:val="both"/>
      </w:pPr>
      <w:r w:rsidRPr="42A8F0FA">
        <w:rPr>
          <w:rFonts w:ascii="Arial" w:eastAsia="Arial" w:hAnsi="Arial" w:cs="Arial"/>
        </w:rPr>
        <w:t xml:space="preserve"> </w:t>
      </w:r>
    </w:p>
    <w:p w:rsidR="42A8F0FA" w:rsidRDefault="42A8F0FA" w:rsidP="00DF3CB2">
      <w:pPr>
        <w:jc w:val="both"/>
      </w:pPr>
      <w:r w:rsidRPr="42A8F0FA">
        <w:rPr>
          <w:rFonts w:ascii="Arial" w:eastAsia="Arial" w:hAnsi="Arial" w:cs="Arial"/>
        </w:rPr>
        <w:t xml:space="preserve"> </w:t>
      </w:r>
    </w:p>
    <w:p w:rsidR="42A8F0FA" w:rsidRDefault="42A8F0FA" w:rsidP="00DF3CB2">
      <w:pPr>
        <w:jc w:val="both"/>
      </w:pPr>
      <w:r w:rsidRPr="42A8F0FA">
        <w:rPr>
          <w:rFonts w:ascii="Arial" w:eastAsia="Arial" w:hAnsi="Arial" w:cs="Arial"/>
        </w:rPr>
        <w:t xml:space="preserve"> </w:t>
      </w:r>
    </w:p>
    <w:p w:rsidR="42A8F0FA" w:rsidRDefault="42A8F0FA" w:rsidP="00DF3CB2">
      <w:pPr>
        <w:jc w:val="both"/>
      </w:pPr>
      <w:r w:rsidRPr="42A8F0FA">
        <w:rPr>
          <w:rFonts w:ascii="Calibri" w:eastAsia="Calibri" w:hAnsi="Calibri" w:cs="Calibri"/>
        </w:rPr>
        <w:t xml:space="preserve"> </w:t>
      </w:r>
    </w:p>
    <w:p w:rsidR="42A8F0FA" w:rsidRDefault="42A8F0FA" w:rsidP="00DF3CB2">
      <w:pPr>
        <w:jc w:val="both"/>
      </w:pPr>
    </w:p>
    <w:sectPr w:rsidR="42A8F0FA" w:rsidSect="008D7B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eaadmin" w:date="2016-03-18T12:56:00Z" w:initials="m">
    <w:p w:rsidR="000735A7" w:rsidRDefault="000735A7">
      <w:pPr>
        <w:pStyle w:val="CommentText"/>
      </w:pPr>
      <w:r>
        <w:rPr>
          <w:rStyle w:val="CommentReference"/>
        </w:rPr>
        <w:annotationRef/>
      </w:r>
    </w:p>
  </w:comment>
  <w:comment w:id="1" w:author="mikeaadmin" w:date="2016-03-18T14:28:00Z" w:initials="m">
    <w:p w:rsidR="002C610C" w:rsidRDefault="002C610C">
      <w:pPr>
        <w:pStyle w:val="CommentText"/>
      </w:pPr>
      <w:r>
        <w:rPr>
          <w:rStyle w:val="CommentReference"/>
        </w:rPr>
        <w:annotationRef/>
      </w:r>
    </w:p>
  </w:comment>
  <w:comment w:id="5" w:author="mikeaadmin" w:date="2016-03-18T14:29:00Z" w:initials="m">
    <w:p w:rsidR="002C610C" w:rsidRDefault="002C610C">
      <w:pPr>
        <w:pStyle w:val="CommentText"/>
      </w:pPr>
      <w:r>
        <w:rPr>
          <w:rStyle w:val="CommentReference"/>
        </w:rPr>
        <w:annotationRef/>
      </w:r>
      <w:r>
        <w:t>How is attendance recorded????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8F0FA"/>
    <w:rsid w:val="000735A7"/>
    <w:rsid w:val="00150104"/>
    <w:rsid w:val="0026349C"/>
    <w:rsid w:val="002C610C"/>
    <w:rsid w:val="002E57DD"/>
    <w:rsid w:val="004C1401"/>
    <w:rsid w:val="005D6A8A"/>
    <w:rsid w:val="00645477"/>
    <w:rsid w:val="00647DD9"/>
    <w:rsid w:val="0072565D"/>
    <w:rsid w:val="007D33CE"/>
    <w:rsid w:val="008A58F4"/>
    <w:rsid w:val="008D00B3"/>
    <w:rsid w:val="008D7B30"/>
    <w:rsid w:val="009A0777"/>
    <w:rsid w:val="00A31FA4"/>
    <w:rsid w:val="00AC7245"/>
    <w:rsid w:val="00B00396"/>
    <w:rsid w:val="00B36700"/>
    <w:rsid w:val="00B62E34"/>
    <w:rsid w:val="00CB26FD"/>
    <w:rsid w:val="00CB4D2E"/>
    <w:rsid w:val="00CC4292"/>
    <w:rsid w:val="00D4700D"/>
    <w:rsid w:val="00DF3CB2"/>
    <w:rsid w:val="00E04CCE"/>
    <w:rsid w:val="00F45C4E"/>
    <w:rsid w:val="00F62A3F"/>
    <w:rsid w:val="00FF275B"/>
    <w:rsid w:val="42A8F0FA"/>
    <w:rsid w:val="49131B33"/>
    <w:rsid w:val="5DEC1854"/>
    <w:rsid w:val="6A1F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35A7"/>
    <w:rPr>
      <w:sz w:val="16"/>
      <w:szCs w:val="16"/>
    </w:rPr>
  </w:style>
  <w:style w:type="paragraph" w:styleId="CommentText">
    <w:name w:val="annotation text"/>
    <w:basedOn w:val="Normal"/>
    <w:link w:val="CommentTextChar"/>
    <w:uiPriority w:val="99"/>
    <w:semiHidden/>
    <w:unhideWhenUsed/>
    <w:rsid w:val="000735A7"/>
    <w:pPr>
      <w:spacing w:line="240" w:lineRule="auto"/>
    </w:pPr>
    <w:rPr>
      <w:sz w:val="20"/>
      <w:szCs w:val="20"/>
    </w:rPr>
  </w:style>
  <w:style w:type="character" w:customStyle="1" w:styleId="CommentTextChar">
    <w:name w:val="Comment Text Char"/>
    <w:basedOn w:val="DefaultParagraphFont"/>
    <w:link w:val="CommentText"/>
    <w:uiPriority w:val="99"/>
    <w:semiHidden/>
    <w:rsid w:val="000735A7"/>
    <w:rPr>
      <w:sz w:val="20"/>
      <w:szCs w:val="20"/>
    </w:rPr>
  </w:style>
  <w:style w:type="paragraph" w:styleId="CommentSubject">
    <w:name w:val="annotation subject"/>
    <w:basedOn w:val="CommentText"/>
    <w:next w:val="CommentText"/>
    <w:link w:val="CommentSubjectChar"/>
    <w:uiPriority w:val="99"/>
    <w:semiHidden/>
    <w:unhideWhenUsed/>
    <w:rsid w:val="000735A7"/>
    <w:rPr>
      <w:b/>
      <w:bCs/>
    </w:rPr>
  </w:style>
  <w:style w:type="character" w:customStyle="1" w:styleId="CommentSubjectChar">
    <w:name w:val="Comment Subject Char"/>
    <w:basedOn w:val="CommentTextChar"/>
    <w:link w:val="CommentSubject"/>
    <w:uiPriority w:val="99"/>
    <w:semiHidden/>
    <w:rsid w:val="000735A7"/>
    <w:rPr>
      <w:b/>
      <w:bCs/>
      <w:sz w:val="20"/>
      <w:szCs w:val="20"/>
    </w:rPr>
  </w:style>
  <w:style w:type="paragraph" w:styleId="BalloonText">
    <w:name w:val="Balloon Text"/>
    <w:basedOn w:val="Normal"/>
    <w:link w:val="BalloonTextChar"/>
    <w:uiPriority w:val="99"/>
    <w:semiHidden/>
    <w:unhideWhenUsed/>
    <w:rsid w:val="00073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5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35A7"/>
    <w:rPr>
      <w:sz w:val="16"/>
      <w:szCs w:val="16"/>
    </w:rPr>
  </w:style>
  <w:style w:type="paragraph" w:styleId="CommentText">
    <w:name w:val="annotation text"/>
    <w:basedOn w:val="Normal"/>
    <w:link w:val="CommentTextChar"/>
    <w:uiPriority w:val="99"/>
    <w:semiHidden/>
    <w:unhideWhenUsed/>
    <w:rsid w:val="000735A7"/>
    <w:pPr>
      <w:spacing w:line="240" w:lineRule="auto"/>
    </w:pPr>
    <w:rPr>
      <w:sz w:val="20"/>
      <w:szCs w:val="20"/>
    </w:rPr>
  </w:style>
  <w:style w:type="character" w:customStyle="1" w:styleId="CommentTextChar">
    <w:name w:val="Comment Text Char"/>
    <w:basedOn w:val="DefaultParagraphFont"/>
    <w:link w:val="CommentText"/>
    <w:uiPriority w:val="99"/>
    <w:semiHidden/>
    <w:rsid w:val="000735A7"/>
    <w:rPr>
      <w:sz w:val="20"/>
      <w:szCs w:val="20"/>
    </w:rPr>
  </w:style>
  <w:style w:type="paragraph" w:styleId="CommentSubject">
    <w:name w:val="annotation subject"/>
    <w:basedOn w:val="CommentText"/>
    <w:next w:val="CommentText"/>
    <w:link w:val="CommentSubjectChar"/>
    <w:uiPriority w:val="99"/>
    <w:semiHidden/>
    <w:unhideWhenUsed/>
    <w:rsid w:val="000735A7"/>
    <w:rPr>
      <w:b/>
      <w:bCs/>
    </w:rPr>
  </w:style>
  <w:style w:type="character" w:customStyle="1" w:styleId="CommentSubjectChar">
    <w:name w:val="Comment Subject Char"/>
    <w:basedOn w:val="CommentTextChar"/>
    <w:link w:val="CommentSubject"/>
    <w:uiPriority w:val="99"/>
    <w:semiHidden/>
    <w:rsid w:val="000735A7"/>
    <w:rPr>
      <w:b/>
      <w:bCs/>
      <w:sz w:val="20"/>
      <w:szCs w:val="20"/>
    </w:rPr>
  </w:style>
  <w:style w:type="paragraph" w:styleId="BalloonText">
    <w:name w:val="Balloon Text"/>
    <w:basedOn w:val="Normal"/>
    <w:link w:val="BalloonTextChar"/>
    <w:uiPriority w:val="99"/>
    <w:semiHidden/>
    <w:unhideWhenUsed/>
    <w:rsid w:val="00073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4064</Words>
  <Characters>23168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marta marrero</cp:lastModifiedBy>
  <cp:revision>6</cp:revision>
  <dcterms:created xsi:type="dcterms:W3CDTF">2016-03-24T17:49:00Z</dcterms:created>
  <dcterms:modified xsi:type="dcterms:W3CDTF">2016-04-13T02:05:00Z</dcterms:modified>
</cp:coreProperties>
</file>